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4619C2C0" w:rsidR="0031623A" w:rsidRPr="00BC2BA3" w:rsidRDefault="00F9405B" w:rsidP="0031623A">
      <w:pPr>
        <w:spacing w:after="60" w:line="240" w:lineRule="auto"/>
        <w:jc w:val="both"/>
        <w:rPr>
          <w:rFonts w:cs="Arial"/>
          <w:b/>
          <w:sz w:val="24"/>
          <w:lang w:val="en-US"/>
        </w:rPr>
      </w:pPr>
      <w:r>
        <w:rPr>
          <w:rFonts w:cs="Arial"/>
          <w:b/>
          <w:sz w:val="24"/>
          <w:lang w:val="en-US"/>
        </w:rPr>
        <w:t>Family bereavement due to Covid-19 and its consequences for society: a new approach combining demographic models and micro-level analysis</w:t>
      </w:r>
      <w:r w:rsidR="00D36A92">
        <w:rPr>
          <w:rStyle w:val="CommentReference"/>
        </w:rPr>
        <w:commentReference w:id="0"/>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1"/>
      <w:r w:rsidR="00A008B1">
        <w:rPr>
          <w:rFonts w:cs="Calibri"/>
          <w:lang w:val="en-US" w:eastAsia="de-DE"/>
        </w:rPr>
        <w:t>Demography</w:t>
      </w:r>
      <w:commentRangeEnd w:id="1"/>
      <w:r w:rsidR="002A53BB">
        <w:rPr>
          <w:rStyle w:val="CommentReference"/>
        </w:rPr>
        <w:commentReference w:id="1"/>
      </w:r>
      <w:r w:rsidR="00A008B1">
        <w:rPr>
          <w:rFonts w:cs="Calibri"/>
          <w:lang w:val="en-US" w:eastAsia="de-DE"/>
        </w:rPr>
        <w:t>)</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2" w:name="Text3"/>
      <w:commentRangeStart w:id="3"/>
      <w:r w:rsidRPr="006705A1">
        <w:rPr>
          <w:rFonts w:cs="Calibri"/>
          <w:lang w:val="en-US" w:eastAsia="de-DE"/>
        </w:rPr>
        <w:t>Much attention has been given to Covid-19 excess mortality rates,</w:t>
      </w:r>
      <w:commentRangeEnd w:id="3"/>
      <w:r w:rsidR="008A4C39">
        <w:rPr>
          <w:rStyle w:val="CommentReference"/>
        </w:rPr>
        <w:commentReference w:id="3"/>
      </w:r>
      <w:r w:rsidRPr="006705A1">
        <w:rPr>
          <w:rFonts w:cs="Calibri"/>
          <w:lang w:val="en-US" w:eastAsia="de-DE"/>
        </w:rPr>
        <w:t xml:space="preserve">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2"/>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61B15B7"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ins w:id="4" w:author="MPIDR_D\lohmann" w:date="2020-06-02T11:42:00Z">
        <w:r w:rsidR="008A4C39">
          <w:rPr>
            <w:rFonts w:cs="Calibri"/>
            <w:lang w:val="en-US" w:eastAsia="de-DE"/>
          </w:rPr>
          <w:t>, such as grief and depression</w:t>
        </w:r>
      </w:ins>
      <w:r w:rsidR="002145E3">
        <w:rPr>
          <w:rFonts w:cs="Calibri"/>
          <w:lang w:val="en-US" w:eastAsia="de-DE"/>
        </w:rPr>
        <w:t>.</w:t>
      </w:r>
      <w:r w:rsidR="000678F3">
        <w:rPr>
          <w:rFonts w:cs="Calibri"/>
          <w:lang w:val="en-US" w:eastAsia="de-DE"/>
        </w:rPr>
        <w:t xml:space="preserve"> Our project will use the latest available data to estimate the impact of bereavement on the well-being of people in </w:t>
      </w:r>
      <w:del w:id="5" w:author="MPIDR_D\lohmann" w:date="2020-06-02T11:43:00Z">
        <w:r w:rsidR="000678F3" w:rsidDel="008A4C39">
          <w:rPr>
            <w:rFonts w:cs="Calibri"/>
            <w:lang w:val="en-US" w:eastAsia="de-DE"/>
          </w:rPr>
          <w:delText xml:space="preserve">different </w:delText>
        </w:r>
      </w:del>
      <w:ins w:id="6" w:author="MPIDR_D\lohmann" w:date="2020-06-02T11:43:00Z">
        <w:r w:rsidR="008A4C39">
          <w:rPr>
            <w:rFonts w:cs="Calibri"/>
            <w:lang w:val="en-US" w:eastAsia="de-DE"/>
          </w:rPr>
          <w:t>13</w:t>
        </w:r>
        <w:r w:rsidR="008A4C39">
          <w:rPr>
            <w:rFonts w:cs="Calibri"/>
            <w:lang w:val="en-US" w:eastAsia="de-DE"/>
          </w:rPr>
          <w:t xml:space="preserve"> </w:t>
        </w:r>
      </w:ins>
      <w:r w:rsidR="000678F3">
        <w:rPr>
          <w:rFonts w:cs="Calibri"/>
          <w:lang w:val="en-US" w:eastAsia="de-DE"/>
        </w:rPr>
        <w:t>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3436C7A4"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2F4620">
        <w:rPr>
          <w:rFonts w:cs="Calibri"/>
          <w:lang w:val="en-US" w:eastAsia="de-DE"/>
        </w:rPr>
        <w:t xml:space="preserve">applied to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55B2F7BD"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del w:id="7" w:author="MPIDR_D\lohmann" w:date="2020-06-02T11:43:00Z">
        <w:r w:rsidR="002361E5" w:rsidDel="008A4C39">
          <w:rPr>
            <w:rFonts w:cs="Calibri"/>
            <w:lang w:val="en-US" w:eastAsia="de-DE"/>
          </w:rPr>
          <w:delText xml:space="preserve">a </w:delText>
        </w:r>
      </w:del>
      <w:r w:rsidR="002361E5">
        <w:rPr>
          <w:rFonts w:cs="Calibri"/>
          <w:lang w:val="en-US" w:eastAsia="de-DE"/>
        </w:rPr>
        <w:t xml:space="preserve">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5BBE0D5"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Our </w:t>
      </w:r>
      <w:r w:rsidR="0081400D">
        <w:rPr>
          <w:rFonts w:cs="Calibri"/>
          <w:lang w:val="en-US" w:eastAsia="de-DE"/>
        </w:rPr>
        <w:t xml:space="preserve">novel </w:t>
      </w:r>
      <w:r w:rsidR="001F5FA0">
        <w:rPr>
          <w:rFonts w:cs="Calibri"/>
          <w:lang w:val="en-US" w:eastAsia="de-DE"/>
        </w:rPr>
        <w:t>methodology</w:t>
      </w:r>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76B923F8"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will build on</w:t>
      </w:r>
      <w:ins w:id="8" w:author="MPIDR_D\lohmann" w:date="2020-06-02T11:45:00Z">
        <w:r w:rsidR="008A4C39">
          <w:rPr>
            <w:rFonts w:cs="Calibri"/>
            <w:lang w:val="en-US" w:eastAsia="de-DE"/>
          </w:rPr>
          <w:t xml:space="preserve"> </w:t>
        </w:r>
        <w:commentRangeStart w:id="9"/>
        <w:r w:rsidR="008A4C39">
          <w:rPr>
            <w:rFonts w:cs="Calibri"/>
            <w:lang w:val="en-US" w:eastAsia="de-DE"/>
          </w:rPr>
          <w:t>our</w:t>
        </w:r>
      </w:ins>
      <w:r w:rsidR="007C3F88">
        <w:rPr>
          <w:rFonts w:cs="Calibri"/>
          <w:lang w:val="en-US" w:eastAsia="de-DE"/>
        </w:rPr>
        <w:t xml:space="preserve"> previous</w:t>
      </w:r>
      <w:ins w:id="10" w:author="MPIDR_D\lohmann" w:date="2020-06-02T11:45:00Z">
        <w:r w:rsidR="008A4C39">
          <w:rPr>
            <w:rFonts w:cs="Calibri"/>
            <w:lang w:val="en-US" w:eastAsia="de-DE"/>
          </w:rPr>
          <w:t xml:space="preserve"> cutting-edge</w:t>
        </w:r>
      </w:ins>
      <w:r w:rsidR="007C3F88">
        <w:rPr>
          <w:rFonts w:cs="Calibri"/>
          <w:lang w:val="en-US" w:eastAsia="de-DE"/>
        </w:rPr>
        <w:t xml:space="preserve"> </w:t>
      </w:r>
      <w:commentRangeEnd w:id="9"/>
      <w:r w:rsidR="008A4C39">
        <w:rPr>
          <w:rStyle w:val="CommentReference"/>
        </w:rPr>
        <w:commentReference w:id="9"/>
      </w:r>
      <w:r w:rsidR="007C3F88">
        <w:rPr>
          <w:rFonts w:cs="Calibri"/>
          <w:lang w:val="en-US" w:eastAsia="de-DE"/>
        </w:rPr>
        <w:t xml:space="preserve">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 xml:space="preserve">(Alburez-Gutierrez, </w:t>
      </w:r>
      <w:proofErr w:type="spellStart"/>
      <w:r w:rsidR="005B6D6D" w:rsidRPr="005B6D6D">
        <w:rPr>
          <w:rFonts w:cs="Arial"/>
          <w:lang w:val="en-US"/>
        </w:rPr>
        <w:t>Kolk</w:t>
      </w:r>
      <w:proofErr w:type="spellEnd"/>
      <w:r w:rsidR="005B6D6D" w:rsidRPr="005B6D6D">
        <w:rPr>
          <w:rFonts w:cs="Arial"/>
          <w:lang w:val="en-US"/>
        </w:rPr>
        <w:t>,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3E6198">
        <w:rPr>
          <w:rFonts w:cs="Calibri"/>
          <w:lang w:val="en-US" w:eastAsia="de-DE"/>
        </w:rPr>
        <w:t xml:space="preserve">we </w:t>
      </w:r>
      <w:r w:rsidR="00365219">
        <w:rPr>
          <w:rFonts w:cs="Calibri"/>
          <w:lang w:val="en-US" w:eastAsia="de-DE"/>
        </w:rPr>
        <w:t>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AB224E">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1502A6">
        <w:rPr>
          <w:rFonts w:cs="Calibri"/>
          <w:lang w:val="en-US" w:eastAsia="de-DE"/>
        </w:rPr>
        <w:t xml:space="preserve">a project </w:t>
      </w:r>
      <w:del w:id="11" w:author="MPIDR_D\lohmann" w:date="2020-06-02T11:46:00Z">
        <w:r w:rsidR="001502A6" w:rsidDel="008A4C39">
          <w:rPr>
            <w:rFonts w:cs="Calibri"/>
            <w:lang w:val="en-US" w:eastAsia="de-DE"/>
          </w:rPr>
          <w:delText>attempting to do this</w:delText>
        </w:r>
      </w:del>
      <w:ins w:id="12" w:author="MPIDR_D\lohmann" w:date="2020-06-02T11:46:00Z">
        <w:r w:rsidR="008A4C39">
          <w:rPr>
            <w:rFonts w:cs="Calibri"/>
            <w:lang w:val="en-US" w:eastAsia="de-DE"/>
          </w:rPr>
          <w:t>producing such data</w:t>
        </w:r>
      </w:ins>
      <w:r w:rsidR="00BD68A3">
        <w:rPr>
          <w:rFonts w:cs="Calibri"/>
          <w:lang w:val="en-US" w:eastAsia="de-DE"/>
        </w:rPr>
        <w:t xml:space="preserve">: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xml:space="preserve">, </w:t>
      </w:r>
      <w:commentRangeStart w:id="13"/>
      <w:r w:rsidR="00C22C47">
        <w:rPr>
          <w:rFonts w:cs="Calibri"/>
          <w:lang w:val="en-US" w:eastAsia="de-DE"/>
        </w:rPr>
        <w:t>observed values</w:t>
      </w:r>
      <w:commentRangeEnd w:id="13"/>
      <w:r w:rsidR="008A4C39">
        <w:rPr>
          <w:rStyle w:val="CommentReference"/>
        </w:rPr>
        <w:commentReference w:id="13"/>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3548CEE2"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commentRangeStart w:id="14"/>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xml:space="preserve">. </w:t>
      </w:r>
      <w:commentRangeEnd w:id="14"/>
      <w:r w:rsidR="0077480B">
        <w:rPr>
          <w:rStyle w:val="CommentReference"/>
        </w:rPr>
        <w:commentReference w:id="14"/>
      </w:r>
      <w:r>
        <w:rPr>
          <w:rFonts w:cs="Calibri"/>
          <w:lang w:val="en-US" w:eastAsia="de-DE"/>
        </w:rPr>
        <w:t>We expect micro-level data on the health outcomes of the pandemic to become available soon</w:t>
      </w:r>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w:t>
      </w:r>
      <w:proofErr w:type="spellStart"/>
      <w:r w:rsidR="00B94DBF">
        <w:rPr>
          <w:rFonts w:cs="Calibri"/>
          <w:lang w:val="en-US" w:eastAsia="de-DE"/>
        </w:rPr>
        <w:t>anonymized</w:t>
      </w:r>
      <w:proofErr w:type="spellEnd"/>
      <w:r w:rsidR="00B94DBF">
        <w:rPr>
          <w:rFonts w:cs="Calibri"/>
          <w:lang w:val="en-US" w:eastAsia="de-DE"/>
        </w:rPr>
        <w:t xml:space="preserve"> </w:t>
      </w:r>
      <w:r w:rsidR="00B259CB">
        <w:rPr>
          <w:rFonts w:cs="Calibri"/>
          <w:lang w:val="en-US" w:eastAsia="de-DE"/>
        </w:rPr>
        <w:t xml:space="preserve">register data </w:t>
      </w:r>
      <w:r w:rsidR="00B94DBF">
        <w:rPr>
          <w:rFonts w:cs="Calibri"/>
          <w:lang w:val="en-US" w:eastAsia="de-DE"/>
        </w:rPr>
        <w:t xml:space="preserve">which could be used </w:t>
      </w:r>
      <w:del w:id="16" w:author="MPIDR_D\lohmann" w:date="2020-06-02T11:47:00Z">
        <w:r w:rsidR="00B94DBF" w:rsidDel="008A4C39">
          <w:rPr>
            <w:rFonts w:cs="Calibri"/>
            <w:lang w:val="en-US" w:eastAsia="de-DE"/>
          </w:rPr>
          <w:delText>for this</w:delText>
        </w:r>
      </w:del>
      <w:ins w:id="17" w:author="MPIDR_D\lohmann" w:date="2020-06-02T11:47:00Z">
        <w:r w:rsidR="008A4C39">
          <w:rPr>
            <w:rFonts w:cs="Calibri"/>
            <w:lang w:val="en-US" w:eastAsia="de-DE"/>
          </w:rPr>
          <w:t>to assess changes in well-being</w:t>
        </w:r>
      </w:ins>
      <w:r w:rsidR="00B94DBF">
        <w:rPr>
          <w:rFonts w:cs="Calibri"/>
          <w:lang w:val="en-US" w:eastAsia="de-DE"/>
        </w:rPr>
        <w:t xml:space="preserve">, once </w:t>
      </w:r>
      <w:r w:rsidR="009416A0">
        <w:rPr>
          <w:rFonts w:cs="Calibri"/>
          <w:lang w:val="en-US" w:eastAsia="de-DE"/>
        </w:rPr>
        <w:t xml:space="preserve">it is made </w:t>
      </w:r>
      <w:r w:rsidR="00B94DBF">
        <w:rPr>
          <w:rFonts w:cs="Calibri"/>
          <w:lang w:val="en-US" w:eastAsia="de-DE"/>
        </w:rPr>
        <w:t>available.</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75176087"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commentRangeStart w:id="18"/>
      <w:r w:rsidR="008C3088">
        <w:rPr>
          <w:rFonts w:cs="Calibri"/>
          <w:lang w:val="en-US" w:eastAsia="de-DE"/>
        </w:rPr>
        <w:fldChar w:fldCharType="begin"/>
      </w:r>
      <w:r w:rsidR="008C3088">
        <w:rPr>
          <w:rFonts w:cs="Calibri"/>
          <w:lang w:val="en-US" w:eastAsia="de-DE"/>
        </w:rPr>
        <w:instrText xml:space="preserve"> HYPERLINK "</w:instrText>
      </w:r>
      <w:r w:rsidR="008C3088" w:rsidRPr="00904298">
        <w:rPr>
          <w:rFonts w:cs="Calibri"/>
          <w:lang w:val="en-US" w:eastAsia="de-DE"/>
        </w:rPr>
        <w:instrText>https://research-app.shinyapps.io/child_death_paa/</w:instrText>
      </w:r>
      <w:r w:rsidR="008C3088">
        <w:rPr>
          <w:rFonts w:cs="Calibri"/>
          <w:lang w:val="en-US" w:eastAsia="de-DE"/>
        </w:rPr>
        <w:instrText xml:space="preserve">" </w:instrText>
      </w:r>
      <w:r w:rsidR="008C3088">
        <w:rPr>
          <w:rFonts w:cs="Calibri"/>
          <w:lang w:val="en-US" w:eastAsia="de-DE"/>
        </w:rPr>
        <w:fldChar w:fldCharType="separate"/>
      </w:r>
      <w:r w:rsidR="008C3088" w:rsidRPr="00EC175F">
        <w:rPr>
          <w:rStyle w:val="Hyperlink"/>
          <w:rFonts w:cs="Calibri"/>
          <w:lang w:val="en-US" w:eastAsia="de-DE"/>
        </w:rPr>
        <w:t>https://research-app.shinyapps.io/child_death_paa/</w:t>
      </w:r>
      <w:r w:rsidR="008C3088">
        <w:rPr>
          <w:rFonts w:cs="Calibri"/>
          <w:lang w:val="en-US" w:eastAsia="de-DE"/>
        </w:rPr>
        <w:fldChar w:fldCharType="end"/>
      </w:r>
      <w:r w:rsidR="009F4B96">
        <w:rPr>
          <w:rFonts w:cs="Calibri"/>
          <w:lang w:val="en-US" w:eastAsia="de-DE"/>
        </w:rPr>
        <w:t>)</w:t>
      </w:r>
      <w:commentRangeEnd w:id="18"/>
      <w:r w:rsidR="00857523">
        <w:rPr>
          <w:rStyle w:val="CommentReference"/>
        </w:rPr>
        <w:commentReference w:id="18"/>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19"/>
      <w:r w:rsidR="008430EB">
        <w:rPr>
          <w:rFonts w:cs="Arial"/>
          <w:b/>
          <w:smallCaps/>
          <w:lang w:val="en-US"/>
        </w:rPr>
        <w:t xml:space="preserve"> the </w:t>
      </w:r>
      <w:commentRangeEnd w:id="19"/>
      <w:r w:rsidR="002A5626">
        <w:rPr>
          <w:rStyle w:val="CommentReference"/>
        </w:rPr>
        <w:commentReference w:id="19"/>
      </w:r>
      <w:r w:rsidR="008430EB">
        <w:rPr>
          <w:rFonts w:cs="Arial"/>
          <w:b/>
          <w:smallCaps/>
          <w:lang w:val="en-US"/>
        </w:rPr>
        <w:t>Corona Pandemic</w:t>
      </w:r>
    </w:p>
    <w:p w14:paraId="02AFEA76" w14:textId="67EA7350"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 xml:space="preserve">Studies in sociology and public health have consistently shown the negative and long-term consequences of bereavement </w:t>
      </w:r>
      <w:del w:id="20" w:author="MPIDR_D\lohmann" w:date="2020-06-02T11:49:00Z">
        <w:r w:rsidRPr="00475210" w:rsidDel="0077480B">
          <w:rPr>
            <w:rFonts w:cs="Calibri"/>
            <w:lang w:val="en-US" w:eastAsia="de-DE"/>
          </w:rPr>
          <w:delText xml:space="preserve">on </w:delText>
        </w:r>
      </w:del>
      <w:ins w:id="21" w:author="MPIDR_D\lohmann" w:date="2020-06-02T11:49:00Z">
        <w:r w:rsidR="0077480B">
          <w:rPr>
            <w:rFonts w:cs="Calibri"/>
            <w:lang w:val="en-US" w:eastAsia="de-DE"/>
          </w:rPr>
          <w:t>for</w:t>
        </w:r>
        <w:r w:rsidR="0077480B" w:rsidRPr="00475210">
          <w:rPr>
            <w:rFonts w:cs="Calibri"/>
            <w:lang w:val="en-US" w:eastAsia="de-DE"/>
          </w:rPr>
          <w:t xml:space="preserve"> </w:t>
        </w:r>
      </w:ins>
      <w:r w:rsidRPr="00475210">
        <w:rPr>
          <w:rFonts w:cs="Calibri"/>
          <w:lang w:val="en-US" w:eastAsia="de-DE"/>
        </w:rPr>
        <w:t>mental, physical, and emotional health</w:t>
      </w:r>
      <w:r w:rsidR="00B25C12">
        <w:rPr>
          <w:rFonts w:cs="Calibri"/>
          <w:lang w:val="en-US" w:eastAsia="de-DE"/>
        </w:rPr>
        <w:t>. An increased exposure to mortality poses a major societal challenge in the medi</w:t>
      </w:r>
      <w:ins w:id="22" w:author="MPIDR_D\lohmann" w:date="2020-06-02T11:49:00Z">
        <w:r w:rsidR="0077480B">
          <w:rPr>
            <w:rFonts w:cs="Calibri"/>
            <w:lang w:val="en-US" w:eastAsia="de-DE"/>
          </w:rPr>
          <w:t>um</w:t>
        </w:r>
      </w:ins>
      <w:del w:id="23" w:author="MPIDR_D\lohmann" w:date="2020-06-02T11:49:00Z">
        <w:r w:rsidR="00B25C12" w:rsidDel="0077480B">
          <w:rPr>
            <w:rFonts w:cs="Calibri"/>
            <w:lang w:val="en-US" w:eastAsia="de-DE"/>
          </w:rPr>
          <w:delText>an</w:delText>
        </w:r>
      </w:del>
      <w:r w:rsidR="00B25C12">
        <w:rPr>
          <w:rFonts w:cs="Calibri"/>
          <w:lang w:val="en-US" w:eastAsia="de-DE"/>
        </w:rPr>
        <w:t xml:space="preserve">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Bereavement also matters because relatives are crucial providers of social and financial support, the loss of which affects the individuals left </w:t>
      </w:r>
      <w:commentRangeStart w:id="24"/>
      <w:r w:rsidRPr="00475210">
        <w:rPr>
          <w:rFonts w:cs="Calibri"/>
          <w:lang w:val="en-US" w:eastAsia="de-DE"/>
        </w:rPr>
        <w:t>behind</w:t>
      </w:r>
      <w:commentRangeEnd w:id="24"/>
      <w:r w:rsidR="0077480B">
        <w:rPr>
          <w:rStyle w:val="CommentReference"/>
        </w:rPr>
        <w:commentReference w:id="24"/>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 xml:space="preserve">For many people living in the Global North this will be their </w:t>
      </w:r>
      <w:commentRangeStart w:id="25"/>
      <w:r w:rsidRPr="00475210">
        <w:rPr>
          <w:rFonts w:cs="Calibri"/>
          <w:lang w:val="en-US" w:eastAsia="de-DE"/>
        </w:rPr>
        <w:t>first close encounter with death</w:t>
      </w:r>
      <w:commentRangeEnd w:id="25"/>
      <w:r w:rsidR="0077480B">
        <w:rPr>
          <w:rStyle w:val="CommentReference"/>
        </w:rPr>
        <w:commentReference w:id="25"/>
      </w:r>
      <w:r w:rsidRPr="00475210">
        <w:rPr>
          <w:rFonts w:cs="Calibri"/>
          <w:lang w:val="en-US" w:eastAsia="de-DE"/>
        </w:rPr>
        <w:t>,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w:t>
      </w:r>
      <w:proofErr w:type="spellStart"/>
      <w:r w:rsidR="006C7383">
        <w:rPr>
          <w:rFonts w:cs="Calibri"/>
          <w:lang w:val="en-US" w:eastAsia="de-DE"/>
        </w:rPr>
        <w:t>microsimulations</w:t>
      </w:r>
      <w:proofErr w:type="spellEnd"/>
      <w:r w:rsidR="006C7383">
        <w:rPr>
          <w:rFonts w:cs="Calibri"/>
          <w:lang w:val="en-US" w:eastAsia="de-DE"/>
        </w:rPr>
        <w:t xml:space="preserve">, </w:t>
      </w:r>
      <w:r w:rsidR="00EB7C8A">
        <w:rPr>
          <w:rFonts w:cs="Calibri"/>
          <w:lang w:val="en-US" w:eastAsia="de-DE"/>
        </w:rPr>
        <w:t>our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A802FB0"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042A2165"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 xml:space="preserve">will affect the wellbeing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26"/>
      <w:r w:rsidRPr="00E35956">
        <w:rPr>
          <w:rFonts w:cs="Arial"/>
          <w:b/>
          <w:smallCaps/>
          <w:lang w:val="en-US"/>
        </w:rPr>
        <w:t>collaboration</w:t>
      </w:r>
      <w:commentRangeEnd w:id="26"/>
      <w:r w:rsidR="000D1097">
        <w:rPr>
          <w:rStyle w:val="CommentReference"/>
        </w:rPr>
        <w:commentReference w:id="26"/>
      </w:r>
      <w:r w:rsidRPr="00E35956">
        <w:rPr>
          <w:rFonts w:cs="Arial"/>
          <w:b/>
          <w:smallCaps/>
          <w:lang w:val="en-US"/>
        </w:rPr>
        <w:t xml:space="preserve"> </w:t>
      </w:r>
    </w:p>
    <w:p w14:paraId="26E35142" w14:textId="250739A1"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F2618">
        <w:rPr>
          <w:rFonts w:cs="Calibri"/>
          <w:lang w:val="en-US" w:eastAsia="de-DE"/>
        </w:rPr>
        <w:t xml:space="preserve">We would like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BF73A9">
        <w:rPr>
          <w:rFonts w:cs="Calibri"/>
          <w:lang w:val="en-US" w:eastAsia="de-DE"/>
        </w:rPr>
        <w:t xml:space="preserve">to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r w:rsidR="00080E7E">
        <w:rPr>
          <w:rFonts w:cs="Calibri"/>
          <w:lang w:val="en-US" w:eastAsia="de-DE"/>
        </w:rPr>
        <w:t xml:space="preserve">separate </w:t>
      </w:r>
      <w:r w:rsidR="005E4C9F">
        <w:rPr>
          <w:rFonts w:cs="Calibri"/>
          <w:lang w:val="en-US" w:eastAsia="de-DE"/>
        </w:rPr>
        <w:t xml:space="preserve">PhD student </w:t>
      </w:r>
      <w:r w:rsidR="00513659">
        <w:rPr>
          <w:rStyle w:val="CommentReference"/>
        </w:rPr>
        <w:commentReference w:id="27"/>
      </w:r>
      <w:r w:rsidR="009C7C84">
        <w:rPr>
          <w:rFonts w:cs="Calibri"/>
          <w:lang w:val="en-US" w:eastAsia="de-DE"/>
        </w:rPr>
        <w:t>will conduct the empirical analysis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linking bereavement to health outcomes</w:t>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SocArXiv.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r w:rsidRPr="005B6D6D">
        <w:rPr>
          <w:rFonts w:cs="Arial"/>
          <w:szCs w:val="24"/>
          <w:lang w:val="en-US"/>
        </w:rPr>
        <w:t xml:space="preserve">Raker, E.J., Zacher,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Trinitapoli,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r w:rsidRPr="005B6D6D">
        <w:rPr>
          <w:rFonts w:cs="Arial"/>
          <w:szCs w:val="24"/>
          <w:lang w:val="en-US"/>
        </w:rPr>
        <w:t xml:space="preserve">Verdery,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6T08:29:00Z" w:initials="M">
    <w:p w14:paraId="7315926B" w14:textId="3E98CF6A" w:rsidR="00F9405B" w:rsidRPr="002B12FC" w:rsidRDefault="00D36A92" w:rsidP="00F9405B">
      <w:pPr>
        <w:spacing w:after="60" w:line="240" w:lineRule="auto"/>
        <w:jc w:val="both"/>
        <w:rPr>
          <w:rFonts w:cs="Arial"/>
          <w:b/>
          <w:sz w:val="24"/>
          <w:lang w:val="en-US"/>
        </w:rPr>
      </w:pPr>
      <w:r>
        <w:rPr>
          <w:rStyle w:val="CommentReference"/>
        </w:rPr>
        <w:annotationRef/>
      </w:r>
      <w:r w:rsidR="00F9405B">
        <w:rPr>
          <w:rFonts w:cs="Arial"/>
          <w:b/>
          <w:sz w:val="24"/>
          <w:lang w:val="en-US"/>
        </w:rPr>
        <w:t xml:space="preserve">Family bereavement due to Covid-19 and its consequences for society: a new approach using formal demographic models and demographic </w:t>
      </w:r>
      <w:proofErr w:type="spellStart"/>
      <w:r w:rsidR="00F9405B">
        <w:rPr>
          <w:rFonts w:cs="Arial"/>
          <w:b/>
          <w:sz w:val="24"/>
          <w:lang w:val="en-US"/>
        </w:rPr>
        <w:t>microsimulation</w:t>
      </w:r>
      <w:proofErr w:type="spellEnd"/>
      <w:r w:rsidR="00F9405B">
        <w:rPr>
          <w:rStyle w:val="CommentReference"/>
        </w:rPr>
        <w:annotationRef/>
      </w:r>
    </w:p>
    <w:p w14:paraId="74B8DD7A" w14:textId="77777777" w:rsidR="00F9405B" w:rsidRPr="006B2C4C" w:rsidRDefault="00F9405B" w:rsidP="006B2C4C">
      <w:pPr>
        <w:spacing w:after="60" w:line="240" w:lineRule="auto"/>
        <w:jc w:val="both"/>
        <w:rPr>
          <w:rFonts w:cs="Arial"/>
          <w:b/>
          <w:sz w:val="24"/>
          <w:lang w:val="en-US"/>
        </w:rPr>
      </w:pPr>
    </w:p>
  </w:comment>
  <w:comment w:id="1"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 xml:space="preserve">add </w:t>
      </w:r>
      <w:proofErr w:type="spellStart"/>
      <w:r w:rsidRPr="00ED529C">
        <w:rPr>
          <w:lang w:val="en-US"/>
        </w:rPr>
        <w:t>suda</w:t>
      </w:r>
      <w:proofErr w:type="spellEnd"/>
      <w:r w:rsidRPr="00ED529C">
        <w:rPr>
          <w:lang w:val="en-US"/>
        </w:rPr>
        <w:t>?</w:t>
      </w:r>
    </w:p>
  </w:comment>
  <w:comment w:id="3" w:author="MPIDR_D\lohmann" w:date="2020-06-02T11:41:00Z" w:initials="M">
    <w:p w14:paraId="3BCF4D2F" w14:textId="69D9652F" w:rsidR="008A4C39" w:rsidRDefault="008A4C39">
      <w:pPr>
        <w:pStyle w:val="CommentText"/>
      </w:pPr>
      <w:r>
        <w:rPr>
          <w:rStyle w:val="CommentReference"/>
        </w:rPr>
        <w:annotationRef/>
      </w:r>
      <w:proofErr w:type="spellStart"/>
      <w:r>
        <w:t>I’d</w:t>
      </w:r>
      <w:proofErr w:type="spellEnd"/>
      <w:r>
        <w:t xml:space="preserve"> </w:t>
      </w:r>
      <w:proofErr w:type="spellStart"/>
      <w:r>
        <w:t>restructure</w:t>
      </w:r>
      <w:proofErr w:type="spellEnd"/>
      <w:r>
        <w:t xml:space="preserve"> </w:t>
      </w:r>
      <w:proofErr w:type="spellStart"/>
      <w:r>
        <w:t>the</w:t>
      </w:r>
      <w:proofErr w:type="spellEnd"/>
      <w:r>
        <w:t xml:space="preserve"> </w:t>
      </w:r>
      <w:proofErr w:type="spellStart"/>
      <w:r>
        <w:t>sentence</w:t>
      </w:r>
      <w:proofErr w:type="spellEnd"/>
      <w:r>
        <w:t xml:space="preserve"> </w:t>
      </w:r>
      <w:proofErr w:type="spellStart"/>
      <w:r>
        <w:t>to</w:t>
      </w:r>
      <w:proofErr w:type="spellEnd"/>
      <w:r>
        <w:t xml:space="preserve"> </w:t>
      </w:r>
      <w:proofErr w:type="spellStart"/>
      <w:r>
        <w:t>start</w:t>
      </w:r>
      <w:proofErr w:type="spellEnd"/>
      <w:r>
        <w:t xml:space="preserve"> </w:t>
      </w:r>
      <w:proofErr w:type="spellStart"/>
      <w:r>
        <w:t>with</w:t>
      </w:r>
      <w:proofErr w:type="spellEnd"/>
      <w:r>
        <w:t xml:space="preserve"> </w:t>
      </w:r>
      <w:proofErr w:type="spellStart"/>
      <w:r>
        <w:t>why</w:t>
      </w:r>
      <w:proofErr w:type="spellEnd"/>
      <w:r>
        <w:t xml:space="preserve"> </w:t>
      </w:r>
      <w:proofErr w:type="spellStart"/>
      <w:r>
        <w:t>your</w:t>
      </w:r>
      <w:proofErr w:type="spellEnd"/>
      <w:r>
        <w:t xml:space="preserve"> </w:t>
      </w:r>
      <w:proofErr w:type="spellStart"/>
      <w:r>
        <w:t>project</w:t>
      </w:r>
      <w:proofErr w:type="spellEnd"/>
      <w:r>
        <w:t xml:space="preserve"> </w:t>
      </w:r>
      <w:proofErr w:type="spellStart"/>
      <w:r>
        <w:t>is</w:t>
      </w:r>
      <w:proofErr w:type="spellEnd"/>
      <w:r>
        <w:t xml:space="preserve"> cool, not </w:t>
      </w:r>
      <w:proofErr w:type="spellStart"/>
      <w:r>
        <w:t>what</w:t>
      </w:r>
      <w:proofErr w:type="spellEnd"/>
      <w:r>
        <w:t xml:space="preserve"> </w:t>
      </w:r>
      <w:proofErr w:type="spellStart"/>
      <w:r>
        <w:t>others</w:t>
      </w:r>
      <w:proofErr w:type="spellEnd"/>
      <w:r>
        <w:t xml:space="preserve"> </w:t>
      </w:r>
      <w:proofErr w:type="spellStart"/>
      <w:r>
        <w:t>have</w:t>
      </w:r>
      <w:proofErr w:type="spellEnd"/>
      <w:r>
        <w:t xml:space="preserve"> </w:t>
      </w:r>
      <w:proofErr w:type="spellStart"/>
      <w:r>
        <w:t>done</w:t>
      </w:r>
      <w:proofErr w:type="spellEnd"/>
      <w:r>
        <w:t xml:space="preserve"> in </w:t>
      </w:r>
      <w:proofErr w:type="spellStart"/>
      <w:r>
        <w:t>another</w:t>
      </w:r>
      <w:proofErr w:type="spellEnd"/>
      <w:r>
        <w:t xml:space="preserve"> </w:t>
      </w:r>
      <w:proofErr w:type="spellStart"/>
      <w:r>
        <w:t>are</w:t>
      </w:r>
      <w:proofErr w:type="spellEnd"/>
    </w:p>
  </w:comment>
  <w:comment w:id="9" w:author="MPIDR_D\lohmann" w:date="2020-06-02T11:45:00Z" w:initials="M">
    <w:p w14:paraId="3E345CDF" w14:textId="6F6F0C77" w:rsidR="008A4C39" w:rsidRDefault="008A4C39">
      <w:pPr>
        <w:pStyle w:val="CommentText"/>
      </w:pPr>
      <w:r>
        <w:rPr>
          <w:rStyle w:val="CommentReference"/>
        </w:rPr>
        <w:annotationRef/>
      </w:r>
      <w:proofErr w:type="spellStart"/>
      <w:r>
        <w:t>Somehow</w:t>
      </w:r>
      <w:proofErr w:type="spellEnd"/>
      <w:r>
        <w:t xml:space="preserve"> </w:t>
      </w:r>
      <w:proofErr w:type="spellStart"/>
      <w:r>
        <w:t>point</w:t>
      </w:r>
      <w:proofErr w:type="spellEnd"/>
      <w:r>
        <w:t xml:space="preserve"> out </w:t>
      </w:r>
      <w:proofErr w:type="spellStart"/>
      <w:r>
        <w:t>that</w:t>
      </w:r>
      <w:proofErr w:type="spellEnd"/>
      <w:r>
        <w:t xml:space="preserve"> </w:t>
      </w:r>
      <w:proofErr w:type="spellStart"/>
      <w:r>
        <w:t>you’re</w:t>
      </w:r>
      <w:proofErr w:type="spellEnd"/>
      <w:r>
        <w:t xml:space="preserve"> not just </w:t>
      </w:r>
      <w:proofErr w:type="spellStart"/>
      <w:r>
        <w:t>extending</w:t>
      </w:r>
      <w:proofErr w:type="spellEnd"/>
      <w:r>
        <w:t xml:space="preserve"> an </w:t>
      </w:r>
      <w:proofErr w:type="spellStart"/>
      <w:r>
        <w:t>established</w:t>
      </w:r>
      <w:proofErr w:type="spellEnd"/>
      <w:r>
        <w:t xml:space="preserve"> </w:t>
      </w:r>
      <w:proofErr w:type="spellStart"/>
      <w:r>
        <w:t>technique</w:t>
      </w:r>
      <w:proofErr w:type="spellEnd"/>
      <w:r>
        <w:t xml:space="preserve">, but </w:t>
      </w:r>
      <w:proofErr w:type="spellStart"/>
      <w:r>
        <w:t>that</w:t>
      </w:r>
      <w:proofErr w:type="spellEnd"/>
      <w:r>
        <w:t xml:space="preserve"> </w:t>
      </w:r>
      <w:proofErr w:type="spellStart"/>
      <w:r>
        <w:t>even</w:t>
      </w:r>
      <w:proofErr w:type="spellEnd"/>
      <w:r>
        <w:t xml:space="preserve"> </w:t>
      </w:r>
      <w:proofErr w:type="spellStart"/>
      <w:r>
        <w:t>the</w:t>
      </w:r>
      <w:proofErr w:type="spellEnd"/>
      <w:r>
        <w:t xml:space="preserve"> </w:t>
      </w:r>
      <w:proofErr w:type="spellStart"/>
      <w:r>
        <w:t>two</w:t>
      </w:r>
      <w:proofErr w:type="spellEnd"/>
      <w:r>
        <w:t xml:space="preserve"> </w:t>
      </w:r>
      <w:proofErr w:type="spellStart"/>
      <w:r>
        <w:t>papers</w:t>
      </w:r>
      <w:proofErr w:type="spellEnd"/>
      <w:r>
        <w:t xml:space="preserve"> </w:t>
      </w:r>
      <w:proofErr w:type="spellStart"/>
      <w:r>
        <w:t>you’re</w:t>
      </w:r>
      <w:proofErr w:type="spellEnd"/>
      <w:r>
        <w:t xml:space="preserve"> </w:t>
      </w:r>
      <w:proofErr w:type="spellStart"/>
      <w:r>
        <w:t>citing</w:t>
      </w:r>
      <w:proofErr w:type="spellEnd"/>
      <w:r>
        <w:t xml:space="preserve"> </w:t>
      </w:r>
      <w:proofErr w:type="spellStart"/>
      <w:r>
        <w:t>are</w:t>
      </w:r>
      <w:proofErr w:type="spellEnd"/>
      <w:r>
        <w:t xml:space="preserve"> a) </w:t>
      </w:r>
      <w:proofErr w:type="spellStart"/>
      <w:r>
        <w:t>yours</w:t>
      </w:r>
      <w:proofErr w:type="spellEnd"/>
      <w:r>
        <w:t xml:space="preserve"> </w:t>
      </w:r>
      <w:proofErr w:type="spellStart"/>
      <w:r>
        <w:t>and</w:t>
      </w:r>
      <w:proofErr w:type="spellEnd"/>
      <w:r>
        <w:t xml:space="preserve"> b) </w:t>
      </w:r>
      <w:proofErr w:type="spellStart"/>
      <w:r>
        <w:t>new</w:t>
      </w:r>
      <w:proofErr w:type="spellEnd"/>
    </w:p>
  </w:comment>
  <w:comment w:id="13" w:author="MPIDR_D\lohmann" w:date="2020-06-02T11:47:00Z" w:initials="M">
    <w:p w14:paraId="37A5CC8B" w14:textId="68810419" w:rsidR="008A4C39" w:rsidRDefault="008A4C39">
      <w:pPr>
        <w:pStyle w:val="CommentText"/>
      </w:pPr>
      <w:r>
        <w:rPr>
          <w:rStyle w:val="CommentReference"/>
        </w:rPr>
        <w:annotationRef/>
      </w:r>
      <w:proofErr w:type="spellStart"/>
      <w:r>
        <w:t>Unclear</w:t>
      </w:r>
      <w:proofErr w:type="spellEnd"/>
      <w:r>
        <w:t xml:space="preserve"> </w:t>
      </w:r>
      <w:proofErr w:type="spellStart"/>
      <w:r>
        <w:t>if</w:t>
      </w:r>
      <w:proofErr w:type="spellEnd"/>
      <w:r>
        <w:t xml:space="preserve"> </w:t>
      </w:r>
      <w:proofErr w:type="spellStart"/>
      <w:r>
        <w:t>the</w:t>
      </w:r>
      <w:proofErr w:type="spellEnd"/>
      <w:r>
        <w:t xml:space="preserve"> </w:t>
      </w:r>
      <w:proofErr w:type="spellStart"/>
      <w:r>
        <w:t>figure</w:t>
      </w:r>
      <w:proofErr w:type="spellEnd"/>
      <w:r>
        <w:t xml:space="preserve"> </w:t>
      </w:r>
      <w:proofErr w:type="spellStart"/>
      <w:r>
        <w:t>is</w:t>
      </w:r>
      <w:proofErr w:type="spellEnd"/>
      <w:r>
        <w:t xml:space="preserve"> </w:t>
      </w:r>
      <w:proofErr w:type="spellStart"/>
      <w:r>
        <w:t>made-up</w:t>
      </w:r>
      <w:proofErr w:type="spellEnd"/>
      <w:r>
        <w:t xml:space="preserve"> </w:t>
      </w:r>
      <w:proofErr w:type="spellStart"/>
      <w:r>
        <w:t>example</w:t>
      </w:r>
      <w:proofErr w:type="spellEnd"/>
      <w:r>
        <w:t xml:space="preserve"> </w:t>
      </w:r>
      <w:proofErr w:type="spellStart"/>
      <w:r>
        <w:t>data</w:t>
      </w:r>
      <w:proofErr w:type="spellEnd"/>
      <w:r>
        <w:t xml:space="preserve"> </w:t>
      </w:r>
      <w:proofErr w:type="spellStart"/>
      <w:r>
        <w:t>to</w:t>
      </w:r>
      <w:proofErr w:type="spellEnd"/>
      <w:r>
        <w:t xml:space="preserve"> </w:t>
      </w:r>
      <w:proofErr w:type="spellStart"/>
      <w:r>
        <w:t>show</w:t>
      </w:r>
      <w:proofErr w:type="spellEnd"/>
      <w:r>
        <w:t xml:space="preserve"> </w:t>
      </w:r>
      <w:proofErr w:type="spellStart"/>
      <w:r>
        <w:t>how</w:t>
      </w:r>
      <w:proofErr w:type="spellEnd"/>
      <w:r>
        <w:t xml:space="preserve"> </w:t>
      </w:r>
      <w:proofErr w:type="spellStart"/>
      <w:r>
        <w:t>the</w:t>
      </w:r>
      <w:proofErr w:type="spellEnd"/>
      <w:r>
        <w:t xml:space="preserve"> </w:t>
      </w:r>
      <w:proofErr w:type="spellStart"/>
      <w:r>
        <w:t>model</w:t>
      </w:r>
      <w:proofErr w:type="spellEnd"/>
      <w:r>
        <w:t xml:space="preserve"> </w:t>
      </w:r>
      <w:proofErr w:type="spellStart"/>
      <w:r>
        <w:t>would</w:t>
      </w:r>
      <w:proofErr w:type="spellEnd"/>
      <w:r>
        <w:t xml:space="preserve"> </w:t>
      </w:r>
      <w:proofErr w:type="spellStart"/>
      <w:r>
        <w:t>work</w:t>
      </w:r>
      <w:proofErr w:type="spellEnd"/>
      <w:r>
        <w:t xml:space="preserve"> </w:t>
      </w:r>
      <w:proofErr w:type="spellStart"/>
      <w:r>
        <w:t>conceptually</w:t>
      </w:r>
      <w:proofErr w:type="spellEnd"/>
      <w:r>
        <w:t xml:space="preserve">, </w:t>
      </w:r>
      <w:proofErr w:type="spellStart"/>
      <w:r>
        <w:t>or</w:t>
      </w:r>
      <w:proofErr w:type="spellEnd"/>
      <w:r>
        <w:t xml:space="preserve"> </w:t>
      </w:r>
      <w:proofErr w:type="spellStart"/>
      <w:r>
        <w:t>if</w:t>
      </w:r>
      <w:proofErr w:type="spellEnd"/>
      <w:r>
        <w:t xml:space="preserve"> </w:t>
      </w:r>
      <w:proofErr w:type="spellStart"/>
      <w:r>
        <w:t>these</w:t>
      </w:r>
      <w:proofErr w:type="spellEnd"/>
      <w:r>
        <w:t xml:space="preserve"> </w:t>
      </w:r>
      <w:proofErr w:type="spellStart"/>
      <w:r>
        <w:t>are</w:t>
      </w:r>
      <w:proofErr w:type="spellEnd"/>
      <w:r>
        <w:t xml:space="preserve"> </w:t>
      </w:r>
      <w:proofErr w:type="spellStart"/>
      <w:r>
        <w:t>your</w:t>
      </w:r>
      <w:proofErr w:type="spellEnd"/>
      <w:r>
        <w:t xml:space="preserve"> </w:t>
      </w:r>
      <w:proofErr w:type="spellStart"/>
      <w:r>
        <w:t>preliminary</w:t>
      </w:r>
      <w:proofErr w:type="spellEnd"/>
      <w:r>
        <w:t xml:space="preserve"> </w:t>
      </w:r>
      <w:proofErr w:type="spellStart"/>
      <w:r>
        <w:t>estimates</w:t>
      </w:r>
      <w:proofErr w:type="spellEnd"/>
    </w:p>
  </w:comment>
  <w:comment w:id="14" w:author="MPIDR_D\lohmann" w:date="2020-06-02T11:54:00Z" w:initials="M">
    <w:p w14:paraId="46B27143" w14:textId="651AD685" w:rsidR="0077480B" w:rsidRDefault="0077480B">
      <w:pPr>
        <w:pStyle w:val="CommentText"/>
      </w:pPr>
      <w:r>
        <w:rPr>
          <w:rStyle w:val="CommentReference"/>
        </w:rPr>
        <w:annotationRef/>
      </w:r>
      <w:r>
        <w:t>unclear</w:t>
      </w:r>
      <w:bookmarkStart w:id="15" w:name="_GoBack"/>
      <w:bookmarkEnd w:id="15"/>
    </w:p>
  </w:comment>
  <w:comment w:id="18" w:author="MPIDR_D\alburezgutierrez" w:date="2020-05-26T08:11:00Z" w:initials="M">
    <w:p w14:paraId="2682E461" w14:textId="59CCFD8A" w:rsidR="00857523" w:rsidRPr="00A33D28" w:rsidRDefault="00857523">
      <w:pPr>
        <w:pStyle w:val="CommentText"/>
        <w:rPr>
          <w:lang w:val="en-US"/>
        </w:rPr>
      </w:pPr>
      <w:r>
        <w:rPr>
          <w:rStyle w:val="CommentReference"/>
        </w:rPr>
        <w:annotationRef/>
      </w:r>
      <w:r w:rsidRPr="00A33D28">
        <w:rPr>
          <w:lang w:val="en-US"/>
        </w:rPr>
        <w:t>Kathrin, do you think this is helpful or I could get rid o</w:t>
      </w:r>
      <w:r w:rsidR="00262E22" w:rsidRPr="00A33D28">
        <w:rPr>
          <w:lang w:val="en-US"/>
        </w:rPr>
        <w:t>f</w:t>
      </w:r>
      <w:r w:rsidRPr="00A33D28">
        <w:rPr>
          <w:lang w:val="en-US"/>
        </w:rPr>
        <w:t xml:space="preserve"> it?</w:t>
      </w:r>
    </w:p>
  </w:comment>
  <w:comment w:id="19" w:author="Emily Smith-Greenaway" w:date="2020-05-19T16:05:00Z" w:initials="ES">
    <w:p w14:paraId="7FAED3BE" w14:textId="50262D50" w:rsidR="002A5626" w:rsidRPr="00AF602D" w:rsidRDefault="002A5626">
      <w:pPr>
        <w:pStyle w:val="CommentText"/>
        <w:rPr>
          <w:lang w:val="en-US"/>
        </w:rPr>
      </w:pPr>
      <w:r>
        <w:rPr>
          <w:rStyle w:val="CommentReference"/>
        </w:rPr>
        <w:annotationRef/>
      </w:r>
      <w:r w:rsidRPr="00AF602D">
        <w:rPr>
          <w:lang w:val="en-US"/>
        </w:rPr>
        <w:t xml:space="preserve">Can you pull some of this upfront? Or was this structure provided by potential </w:t>
      </w:r>
      <w:proofErr w:type="spellStart"/>
      <w:r w:rsidRPr="00AF602D">
        <w:rPr>
          <w:lang w:val="en-US"/>
        </w:rPr>
        <w:t>fundre</w:t>
      </w:r>
      <w:proofErr w:type="spellEnd"/>
      <w:r w:rsidRPr="00AF602D">
        <w:rPr>
          <w:lang w:val="en-US"/>
        </w:rPr>
        <w:t xml:space="preserve">? This may all help reviewers recognize the value of aims 1 through 3. </w:t>
      </w:r>
    </w:p>
  </w:comment>
  <w:comment w:id="24" w:author="MPIDR_D\lohmann" w:date="2020-06-02T11:50:00Z" w:initials="M">
    <w:p w14:paraId="2856A6BF" w14:textId="79AD80A1" w:rsidR="0077480B" w:rsidRDefault="0077480B">
      <w:pPr>
        <w:pStyle w:val="CommentText"/>
      </w:pPr>
      <w:r>
        <w:rPr>
          <w:rStyle w:val="CommentReference"/>
        </w:rPr>
        <w:annotationRef/>
      </w:r>
      <w:r>
        <w:t xml:space="preserve">Reference – </w:t>
      </w:r>
      <w:proofErr w:type="spellStart"/>
      <w:r>
        <w:t>reviewers</w:t>
      </w:r>
      <w:proofErr w:type="spellEnd"/>
      <w:r>
        <w:t xml:space="preserve"> </w:t>
      </w:r>
      <w:proofErr w:type="spellStart"/>
      <w:r>
        <w:t>may</w:t>
      </w:r>
      <w:proofErr w:type="spellEnd"/>
      <w:r>
        <w:t xml:space="preserve"> </w:t>
      </w:r>
      <w:proofErr w:type="spellStart"/>
      <w:r>
        <w:t>question</w:t>
      </w:r>
      <w:proofErr w:type="spellEnd"/>
      <w:r>
        <w:t xml:space="preserve"> </w:t>
      </w:r>
      <w:proofErr w:type="spellStart"/>
      <w:r>
        <w:t>if</w:t>
      </w:r>
      <w:proofErr w:type="spellEnd"/>
      <w:r>
        <w:t xml:space="preserve"> </w:t>
      </w:r>
      <w:proofErr w:type="spellStart"/>
      <w:r>
        <w:t>this</w:t>
      </w:r>
      <w:proofErr w:type="spellEnd"/>
      <w:r>
        <w:t xml:space="preserve"> </w:t>
      </w:r>
      <w:proofErr w:type="spellStart"/>
      <w:r>
        <w:t>is</w:t>
      </w:r>
      <w:proofErr w:type="spellEnd"/>
      <w:r>
        <w:t xml:space="preserve"> also </w:t>
      </w:r>
      <w:proofErr w:type="spellStart"/>
      <w:r>
        <w:t>the</w:t>
      </w:r>
      <w:proofErr w:type="spellEnd"/>
      <w:r>
        <w:t xml:space="preserve"> </w:t>
      </w:r>
      <w:proofErr w:type="spellStart"/>
      <w:r>
        <w:t>case</w:t>
      </w:r>
      <w:proofErr w:type="spellEnd"/>
      <w:r>
        <w:t xml:space="preserve"> </w:t>
      </w:r>
      <w:proofErr w:type="spellStart"/>
      <w:r>
        <w:t>for</w:t>
      </w:r>
      <w:proofErr w:type="spellEnd"/>
      <w:r>
        <w:t xml:space="preserve"> </w:t>
      </w:r>
      <w:proofErr w:type="spellStart"/>
      <w:r>
        <w:t>the</w:t>
      </w:r>
      <w:proofErr w:type="spellEnd"/>
      <w:r>
        <w:t xml:space="preserve"> </w:t>
      </w:r>
      <w:proofErr w:type="spellStart"/>
      <w:r>
        <w:t>primarily</w:t>
      </w:r>
      <w:proofErr w:type="spellEnd"/>
      <w:r>
        <w:t xml:space="preserve"> </w:t>
      </w:r>
      <w:proofErr w:type="spellStart"/>
      <w:r>
        <w:t>elderly</w:t>
      </w:r>
      <w:proofErr w:type="spellEnd"/>
      <w:r>
        <w:t xml:space="preserve"> </w:t>
      </w:r>
      <w:proofErr w:type="spellStart"/>
      <w:r>
        <w:t>and</w:t>
      </w:r>
      <w:proofErr w:type="spellEnd"/>
      <w:r>
        <w:t xml:space="preserve"> sick </w:t>
      </w:r>
      <w:proofErr w:type="spellStart"/>
      <w:r>
        <w:t>population</w:t>
      </w:r>
      <w:proofErr w:type="spellEnd"/>
      <w:r>
        <w:t xml:space="preserve"> </w:t>
      </w:r>
      <w:proofErr w:type="spellStart"/>
      <w:r>
        <w:t>that</w:t>
      </w:r>
      <w:proofErr w:type="spellEnd"/>
      <w:r>
        <w:t xml:space="preserve"> </w:t>
      </w:r>
      <w:proofErr w:type="spellStart"/>
      <w:r>
        <w:t>is</w:t>
      </w:r>
      <w:proofErr w:type="spellEnd"/>
      <w:r>
        <w:t xml:space="preserve"> high-</w:t>
      </w:r>
      <w:proofErr w:type="spellStart"/>
      <w:r>
        <w:t>risk</w:t>
      </w:r>
      <w:proofErr w:type="spellEnd"/>
      <w:r>
        <w:t xml:space="preserve"> </w:t>
      </w:r>
      <w:proofErr w:type="spellStart"/>
      <w:r>
        <w:t>for</w:t>
      </w:r>
      <w:proofErr w:type="spellEnd"/>
      <w:r>
        <w:t xml:space="preserve"> Corona </w:t>
      </w:r>
      <w:proofErr w:type="spellStart"/>
      <w:r>
        <w:t>death</w:t>
      </w:r>
      <w:proofErr w:type="spellEnd"/>
      <w:r>
        <w:t xml:space="preserve">, </w:t>
      </w:r>
      <w:proofErr w:type="spellStart"/>
      <w:r>
        <w:t>or</w:t>
      </w:r>
      <w:proofErr w:type="spellEnd"/>
      <w:r>
        <w:t xml:space="preserve"> </w:t>
      </w:r>
      <w:proofErr w:type="spellStart"/>
      <w:r>
        <w:t>if</w:t>
      </w:r>
      <w:proofErr w:type="spellEnd"/>
      <w:r>
        <w:t xml:space="preserve"> </w:t>
      </w:r>
      <w:proofErr w:type="spellStart"/>
      <w:r>
        <w:t>very</w:t>
      </w:r>
      <w:proofErr w:type="spellEnd"/>
      <w:r>
        <w:t xml:space="preserve"> </w:t>
      </w:r>
      <w:proofErr w:type="spellStart"/>
      <w:r>
        <w:t>old</w:t>
      </w:r>
      <w:proofErr w:type="spellEnd"/>
      <w:r>
        <w:t xml:space="preserve"> </w:t>
      </w:r>
      <w:proofErr w:type="spellStart"/>
      <w:r>
        <w:t>grandparents</w:t>
      </w:r>
      <w:proofErr w:type="spellEnd"/>
      <w:r>
        <w:t xml:space="preserve"> </w:t>
      </w:r>
      <w:proofErr w:type="spellStart"/>
      <w:r>
        <w:t>with</w:t>
      </w:r>
      <w:proofErr w:type="spellEnd"/>
      <w:r>
        <w:t xml:space="preserve"> </w:t>
      </w:r>
      <w:proofErr w:type="spellStart"/>
      <w:r>
        <w:t>chronic</w:t>
      </w:r>
      <w:proofErr w:type="spellEnd"/>
      <w:r>
        <w:t xml:space="preserve"> </w:t>
      </w:r>
      <w:proofErr w:type="spellStart"/>
      <w:r>
        <w:t>diseases</w:t>
      </w:r>
      <w:proofErr w:type="spellEnd"/>
      <w:r>
        <w:t xml:space="preserve"> </w:t>
      </w:r>
      <w:proofErr w:type="spellStart"/>
      <w:r>
        <w:t>who</w:t>
      </w:r>
      <w:proofErr w:type="spellEnd"/>
      <w:r>
        <w:t xml:space="preserve"> </w:t>
      </w:r>
      <w:proofErr w:type="spellStart"/>
      <w:r>
        <w:t>need</w:t>
      </w:r>
      <w:proofErr w:type="spellEnd"/>
      <w:r>
        <w:t xml:space="preserve"> </w:t>
      </w:r>
      <w:proofErr w:type="spellStart"/>
      <w:r>
        <w:t>medical</w:t>
      </w:r>
      <w:proofErr w:type="spellEnd"/>
      <w:r>
        <w:t xml:space="preserve"> </w:t>
      </w:r>
      <w:proofErr w:type="spellStart"/>
      <w:r>
        <w:t>care</w:t>
      </w:r>
      <w:proofErr w:type="spellEnd"/>
      <w:r>
        <w:t xml:space="preserve"> </w:t>
      </w:r>
      <w:proofErr w:type="spellStart"/>
      <w:r>
        <w:t>are</w:t>
      </w:r>
      <w:proofErr w:type="spellEnd"/>
      <w:r>
        <w:t xml:space="preserve"> not </w:t>
      </w:r>
      <w:proofErr w:type="spellStart"/>
      <w:r>
        <w:t>financial</w:t>
      </w:r>
      <w:proofErr w:type="spellEnd"/>
      <w:r>
        <w:t xml:space="preserve"> </w:t>
      </w:r>
      <w:proofErr w:type="spellStart"/>
      <w:r>
        <w:t>strains</w:t>
      </w:r>
      <w:proofErr w:type="spellEnd"/>
      <w:r>
        <w:t xml:space="preserve"> on </w:t>
      </w:r>
      <w:proofErr w:type="spellStart"/>
      <w:r>
        <w:t>younger</w:t>
      </w:r>
      <w:proofErr w:type="spellEnd"/>
      <w:r>
        <w:t xml:space="preserve"> relatives, </w:t>
      </w:r>
      <w:proofErr w:type="spellStart"/>
      <w:r>
        <w:t>rather</w:t>
      </w:r>
      <w:proofErr w:type="spellEnd"/>
      <w:r>
        <w:t xml:space="preserve"> </w:t>
      </w:r>
      <w:proofErr w:type="spellStart"/>
      <w:r>
        <w:t>than</w:t>
      </w:r>
      <w:proofErr w:type="spellEnd"/>
      <w:r>
        <w:t xml:space="preserve"> </w:t>
      </w:r>
      <w:proofErr w:type="spellStart"/>
      <w:r>
        <w:t>financial</w:t>
      </w:r>
      <w:proofErr w:type="spellEnd"/>
      <w:r>
        <w:t xml:space="preserve"> </w:t>
      </w:r>
      <w:proofErr w:type="spellStart"/>
      <w:r>
        <w:t>benefactors</w:t>
      </w:r>
      <w:proofErr w:type="spellEnd"/>
    </w:p>
  </w:comment>
  <w:comment w:id="25" w:author="MPIDR_D\lohmann" w:date="2020-06-02T11:52:00Z" w:initials="M">
    <w:p w14:paraId="102CA03F" w14:textId="4736EAEE" w:rsidR="0077480B" w:rsidRDefault="0077480B">
      <w:pPr>
        <w:pStyle w:val="CommentText"/>
      </w:pPr>
      <w:r>
        <w:rPr>
          <w:rStyle w:val="CommentReference"/>
        </w:rPr>
        <w:annotationRef/>
      </w:r>
      <w:r>
        <w:t xml:space="preserve">Sounds a </w:t>
      </w:r>
      <w:proofErr w:type="spellStart"/>
      <w:r>
        <w:t>bit</w:t>
      </w:r>
      <w:proofErr w:type="spellEnd"/>
      <w:r>
        <w:t xml:space="preserve"> </w:t>
      </w:r>
      <w:proofErr w:type="spellStart"/>
      <w:r>
        <w:t>overstretched</w:t>
      </w:r>
      <w:proofErr w:type="spellEnd"/>
      <w:r>
        <w:t xml:space="preserve">, </w:t>
      </w:r>
      <w:proofErr w:type="spellStart"/>
      <w:r>
        <w:t>most</w:t>
      </w:r>
      <w:proofErr w:type="spellEnd"/>
      <w:r>
        <w:t xml:space="preserve"> </w:t>
      </w:r>
      <w:proofErr w:type="spellStart"/>
      <w:r>
        <w:t>people</w:t>
      </w:r>
      <w:proofErr w:type="spellEnd"/>
      <w:r>
        <w:t xml:space="preserve"> </w:t>
      </w:r>
      <w:proofErr w:type="spellStart"/>
      <w:r>
        <w:t>have</w:t>
      </w:r>
      <w:proofErr w:type="spellEnd"/>
      <w:r>
        <w:t xml:space="preserve"> lost </w:t>
      </w:r>
      <w:proofErr w:type="spellStart"/>
      <w:r>
        <w:t>some</w:t>
      </w:r>
      <w:proofErr w:type="spellEnd"/>
      <w:r>
        <w:t xml:space="preserve"> </w:t>
      </w:r>
      <w:proofErr w:type="spellStart"/>
      <w:r>
        <w:t>elderly</w:t>
      </w:r>
      <w:proofErr w:type="spellEnd"/>
      <w:r>
        <w:t xml:space="preserve"> relative </w:t>
      </w:r>
      <w:proofErr w:type="spellStart"/>
      <w:r>
        <w:t>before</w:t>
      </w:r>
      <w:proofErr w:type="spellEnd"/>
      <w:r>
        <w:t xml:space="preserve"> – </w:t>
      </w:r>
      <w:proofErr w:type="spellStart"/>
      <w:r>
        <w:t>maybe</w:t>
      </w:r>
      <w:proofErr w:type="spellEnd"/>
      <w:r>
        <w:t xml:space="preserve"> „</w:t>
      </w:r>
      <w:proofErr w:type="spellStart"/>
      <w:r>
        <w:t>first</w:t>
      </w:r>
      <w:proofErr w:type="spellEnd"/>
      <w:r>
        <w:t xml:space="preserve"> </w:t>
      </w:r>
      <w:proofErr w:type="spellStart"/>
      <w:r>
        <w:t>close</w:t>
      </w:r>
      <w:proofErr w:type="spellEnd"/>
      <w:r>
        <w:t xml:space="preserve"> </w:t>
      </w:r>
      <w:proofErr w:type="spellStart"/>
      <w:r>
        <w:t>encounter</w:t>
      </w:r>
      <w:proofErr w:type="spellEnd"/>
      <w:r>
        <w:t xml:space="preserve"> </w:t>
      </w:r>
      <w:proofErr w:type="spellStart"/>
      <w:r>
        <w:t>with</w:t>
      </w:r>
      <w:proofErr w:type="spellEnd"/>
      <w:r>
        <w:t xml:space="preserve"> </w:t>
      </w:r>
      <w:proofErr w:type="spellStart"/>
      <w:r>
        <w:t>mass</w:t>
      </w:r>
      <w:proofErr w:type="spellEnd"/>
      <w:r>
        <w:t xml:space="preserve"> </w:t>
      </w:r>
      <w:proofErr w:type="spellStart"/>
      <w:r>
        <w:t>death</w:t>
      </w:r>
      <w:proofErr w:type="spellEnd"/>
      <w:r>
        <w:t xml:space="preserve">“ </w:t>
      </w:r>
      <w:proofErr w:type="spellStart"/>
      <w:r>
        <w:t>or</w:t>
      </w:r>
      <w:proofErr w:type="spellEnd"/>
      <w:r>
        <w:t xml:space="preserve"> „</w:t>
      </w:r>
      <w:proofErr w:type="spellStart"/>
      <w:r>
        <w:t>with</w:t>
      </w:r>
      <w:proofErr w:type="spellEnd"/>
      <w:r>
        <w:t xml:space="preserve"> </w:t>
      </w:r>
      <w:proofErr w:type="spellStart"/>
      <w:r>
        <w:t>death</w:t>
      </w:r>
      <w:proofErr w:type="spellEnd"/>
      <w:r>
        <w:t xml:space="preserve"> due </w:t>
      </w:r>
      <w:proofErr w:type="spellStart"/>
      <w:r>
        <w:t>to</w:t>
      </w:r>
      <w:proofErr w:type="spellEnd"/>
      <w:r>
        <w:t xml:space="preserve"> an </w:t>
      </w:r>
      <w:proofErr w:type="spellStart"/>
      <w:r>
        <w:t>epidemic</w:t>
      </w:r>
      <w:proofErr w:type="spellEnd"/>
      <w:r>
        <w:t>“</w:t>
      </w:r>
    </w:p>
  </w:comment>
  <w:comment w:id="26"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27" w:author="MPIDR_D\alburezgutierrez" w:date="2020-05-25T14:10:00Z" w:initials="M">
    <w:p w14:paraId="20C45DE6" w14:textId="6A9EF9A0" w:rsidR="00513659" w:rsidRPr="00513659" w:rsidRDefault="00513659">
      <w:pPr>
        <w:pStyle w:val="CommentText"/>
        <w:rPr>
          <w:lang w:val="en-US"/>
        </w:rPr>
      </w:pPr>
      <w:r>
        <w:rPr>
          <w:rStyle w:val="CommentReference"/>
        </w:rPr>
        <w:annotationRef/>
      </w:r>
      <w:r w:rsidRPr="00513659">
        <w:rPr>
          <w:lang w:val="en-US"/>
        </w:rPr>
        <w:t xml:space="preserve">Clarify with Emilio: the grant’s rates are lower than the MPIDR’s rates for PhDs – can the institute </w:t>
      </w:r>
      <w:r>
        <w:rPr>
          <w:lang w:val="en-US"/>
        </w:rPr>
        <w:t>cover the difference for one PhD student?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AE1A3" w14:textId="77777777" w:rsidR="00774E0E" w:rsidRDefault="00774E0E" w:rsidP="004A3469">
      <w:pPr>
        <w:spacing w:after="0" w:line="240" w:lineRule="auto"/>
      </w:pPr>
      <w:r>
        <w:separator/>
      </w:r>
    </w:p>
  </w:endnote>
  <w:endnote w:type="continuationSeparator" w:id="0">
    <w:p w14:paraId="1659AD8F" w14:textId="77777777" w:rsidR="00774E0E" w:rsidRDefault="00774E0E"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6428C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11F5D" w14:textId="77777777" w:rsidR="00774E0E" w:rsidRDefault="00774E0E" w:rsidP="004A3469">
      <w:pPr>
        <w:spacing w:after="0" w:line="240" w:lineRule="auto"/>
      </w:pPr>
      <w:r>
        <w:separator/>
      </w:r>
    </w:p>
  </w:footnote>
  <w:footnote w:type="continuationSeparator" w:id="0">
    <w:p w14:paraId="52AEF92F" w14:textId="77777777" w:rsidR="00774E0E" w:rsidRDefault="00774E0E"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52734"/>
    <w:rsid w:val="0005297C"/>
    <w:rsid w:val="000552F2"/>
    <w:rsid w:val="00056530"/>
    <w:rsid w:val="00056F64"/>
    <w:rsid w:val="00060351"/>
    <w:rsid w:val="00061106"/>
    <w:rsid w:val="000678F3"/>
    <w:rsid w:val="0007053B"/>
    <w:rsid w:val="00070928"/>
    <w:rsid w:val="00073F51"/>
    <w:rsid w:val="00077E8A"/>
    <w:rsid w:val="00080E7E"/>
    <w:rsid w:val="00082E2D"/>
    <w:rsid w:val="00083D48"/>
    <w:rsid w:val="00084997"/>
    <w:rsid w:val="00090ECF"/>
    <w:rsid w:val="000914B4"/>
    <w:rsid w:val="00092A1A"/>
    <w:rsid w:val="0009436C"/>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6A92"/>
    <w:rsid w:val="0015723C"/>
    <w:rsid w:val="00160CEF"/>
    <w:rsid w:val="00161849"/>
    <w:rsid w:val="00163975"/>
    <w:rsid w:val="0016410F"/>
    <w:rsid w:val="00165BF4"/>
    <w:rsid w:val="00170DE8"/>
    <w:rsid w:val="001711AB"/>
    <w:rsid w:val="00175C6E"/>
    <w:rsid w:val="0018124C"/>
    <w:rsid w:val="00191512"/>
    <w:rsid w:val="00196F34"/>
    <w:rsid w:val="001A22BD"/>
    <w:rsid w:val="001A3141"/>
    <w:rsid w:val="001A519F"/>
    <w:rsid w:val="001B2B19"/>
    <w:rsid w:val="001B46B1"/>
    <w:rsid w:val="001B4D70"/>
    <w:rsid w:val="001B6491"/>
    <w:rsid w:val="001B684D"/>
    <w:rsid w:val="001B7A8C"/>
    <w:rsid w:val="001C019F"/>
    <w:rsid w:val="001C168F"/>
    <w:rsid w:val="001C20BD"/>
    <w:rsid w:val="001C4628"/>
    <w:rsid w:val="001C562D"/>
    <w:rsid w:val="001C6706"/>
    <w:rsid w:val="001C6A68"/>
    <w:rsid w:val="001E4AA5"/>
    <w:rsid w:val="001E6742"/>
    <w:rsid w:val="001F1312"/>
    <w:rsid w:val="001F163A"/>
    <w:rsid w:val="001F5FA0"/>
    <w:rsid w:val="00210E43"/>
    <w:rsid w:val="002145E3"/>
    <w:rsid w:val="00217773"/>
    <w:rsid w:val="00223F23"/>
    <w:rsid w:val="002251AE"/>
    <w:rsid w:val="00230E11"/>
    <w:rsid w:val="00232A08"/>
    <w:rsid w:val="002339FB"/>
    <w:rsid w:val="002361E5"/>
    <w:rsid w:val="0023642A"/>
    <w:rsid w:val="00237B02"/>
    <w:rsid w:val="002413A3"/>
    <w:rsid w:val="0024507B"/>
    <w:rsid w:val="00245378"/>
    <w:rsid w:val="00246658"/>
    <w:rsid w:val="00251325"/>
    <w:rsid w:val="00253BFF"/>
    <w:rsid w:val="00255641"/>
    <w:rsid w:val="002603B9"/>
    <w:rsid w:val="002603D9"/>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5D81"/>
    <w:rsid w:val="002C69F3"/>
    <w:rsid w:val="002D4C87"/>
    <w:rsid w:val="002D5917"/>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65D"/>
    <w:rsid w:val="00327378"/>
    <w:rsid w:val="00333C4B"/>
    <w:rsid w:val="0033754C"/>
    <w:rsid w:val="00341B41"/>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616C"/>
    <w:rsid w:val="0039320B"/>
    <w:rsid w:val="00397158"/>
    <w:rsid w:val="003A178E"/>
    <w:rsid w:val="003A17D0"/>
    <w:rsid w:val="003A4441"/>
    <w:rsid w:val="003A46E5"/>
    <w:rsid w:val="003A6838"/>
    <w:rsid w:val="003A6DCD"/>
    <w:rsid w:val="003B1179"/>
    <w:rsid w:val="003B1E36"/>
    <w:rsid w:val="003B4278"/>
    <w:rsid w:val="003B4DB6"/>
    <w:rsid w:val="003B747F"/>
    <w:rsid w:val="003C2494"/>
    <w:rsid w:val="003C2BAC"/>
    <w:rsid w:val="003C66A1"/>
    <w:rsid w:val="003D39D9"/>
    <w:rsid w:val="003D535F"/>
    <w:rsid w:val="003E2E38"/>
    <w:rsid w:val="003E6198"/>
    <w:rsid w:val="003F0E3F"/>
    <w:rsid w:val="003F20E8"/>
    <w:rsid w:val="003F2A92"/>
    <w:rsid w:val="003F3311"/>
    <w:rsid w:val="00404EA5"/>
    <w:rsid w:val="00406A64"/>
    <w:rsid w:val="00413278"/>
    <w:rsid w:val="004136E7"/>
    <w:rsid w:val="00416643"/>
    <w:rsid w:val="004174A4"/>
    <w:rsid w:val="00421665"/>
    <w:rsid w:val="00421EE9"/>
    <w:rsid w:val="0042536E"/>
    <w:rsid w:val="00430420"/>
    <w:rsid w:val="00430DBC"/>
    <w:rsid w:val="00431978"/>
    <w:rsid w:val="004326DC"/>
    <w:rsid w:val="00433A5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5671"/>
    <w:rsid w:val="004B48E4"/>
    <w:rsid w:val="004B4F0F"/>
    <w:rsid w:val="004B71E8"/>
    <w:rsid w:val="004C096C"/>
    <w:rsid w:val="004C14E7"/>
    <w:rsid w:val="004C2210"/>
    <w:rsid w:val="004C3ACD"/>
    <w:rsid w:val="004C717F"/>
    <w:rsid w:val="004D02BB"/>
    <w:rsid w:val="004D2DF4"/>
    <w:rsid w:val="004D6BE4"/>
    <w:rsid w:val="004F2B85"/>
    <w:rsid w:val="004F6C16"/>
    <w:rsid w:val="004F738E"/>
    <w:rsid w:val="004F78C9"/>
    <w:rsid w:val="0050317B"/>
    <w:rsid w:val="0050345D"/>
    <w:rsid w:val="00503C00"/>
    <w:rsid w:val="00504BF8"/>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D3627"/>
    <w:rsid w:val="005D48F3"/>
    <w:rsid w:val="005D584D"/>
    <w:rsid w:val="005E240C"/>
    <w:rsid w:val="005E352B"/>
    <w:rsid w:val="005E4C9F"/>
    <w:rsid w:val="005E672F"/>
    <w:rsid w:val="005F2618"/>
    <w:rsid w:val="005F68EB"/>
    <w:rsid w:val="0060275A"/>
    <w:rsid w:val="006035CC"/>
    <w:rsid w:val="0060392C"/>
    <w:rsid w:val="00603A8A"/>
    <w:rsid w:val="006074F2"/>
    <w:rsid w:val="00611224"/>
    <w:rsid w:val="00611C2F"/>
    <w:rsid w:val="00617A69"/>
    <w:rsid w:val="00621F6A"/>
    <w:rsid w:val="00630051"/>
    <w:rsid w:val="0063182D"/>
    <w:rsid w:val="00635F57"/>
    <w:rsid w:val="0063729F"/>
    <w:rsid w:val="006379DC"/>
    <w:rsid w:val="006408D8"/>
    <w:rsid w:val="00641127"/>
    <w:rsid w:val="006428CD"/>
    <w:rsid w:val="00645DCA"/>
    <w:rsid w:val="00647444"/>
    <w:rsid w:val="0065096E"/>
    <w:rsid w:val="00650E76"/>
    <w:rsid w:val="00653628"/>
    <w:rsid w:val="0066422D"/>
    <w:rsid w:val="006705A1"/>
    <w:rsid w:val="00671CA7"/>
    <w:rsid w:val="00672EF2"/>
    <w:rsid w:val="006823D3"/>
    <w:rsid w:val="00683A20"/>
    <w:rsid w:val="00683A83"/>
    <w:rsid w:val="006853E2"/>
    <w:rsid w:val="006924A6"/>
    <w:rsid w:val="00693FA2"/>
    <w:rsid w:val="00694000"/>
    <w:rsid w:val="006A084D"/>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E0E3A"/>
    <w:rsid w:val="006E3319"/>
    <w:rsid w:val="006E36F2"/>
    <w:rsid w:val="006F1328"/>
    <w:rsid w:val="006F252E"/>
    <w:rsid w:val="006F3267"/>
    <w:rsid w:val="006F7552"/>
    <w:rsid w:val="006F778E"/>
    <w:rsid w:val="00703F0E"/>
    <w:rsid w:val="00707293"/>
    <w:rsid w:val="00710B5A"/>
    <w:rsid w:val="00712AEF"/>
    <w:rsid w:val="00713B28"/>
    <w:rsid w:val="0071625D"/>
    <w:rsid w:val="00716610"/>
    <w:rsid w:val="00716AB4"/>
    <w:rsid w:val="0072061A"/>
    <w:rsid w:val="007206E5"/>
    <w:rsid w:val="00720F05"/>
    <w:rsid w:val="007224ED"/>
    <w:rsid w:val="00724033"/>
    <w:rsid w:val="007247EC"/>
    <w:rsid w:val="00727625"/>
    <w:rsid w:val="00727C84"/>
    <w:rsid w:val="00732804"/>
    <w:rsid w:val="00742495"/>
    <w:rsid w:val="00742A75"/>
    <w:rsid w:val="0074380D"/>
    <w:rsid w:val="007529F4"/>
    <w:rsid w:val="00754806"/>
    <w:rsid w:val="00755074"/>
    <w:rsid w:val="0076571C"/>
    <w:rsid w:val="00765869"/>
    <w:rsid w:val="00766023"/>
    <w:rsid w:val="007677E1"/>
    <w:rsid w:val="00770101"/>
    <w:rsid w:val="007712AD"/>
    <w:rsid w:val="00771C22"/>
    <w:rsid w:val="00771D4F"/>
    <w:rsid w:val="00772C95"/>
    <w:rsid w:val="0077480B"/>
    <w:rsid w:val="00774BEF"/>
    <w:rsid w:val="00774E0E"/>
    <w:rsid w:val="00775327"/>
    <w:rsid w:val="00776F47"/>
    <w:rsid w:val="007832B5"/>
    <w:rsid w:val="00783CDE"/>
    <w:rsid w:val="007939E5"/>
    <w:rsid w:val="007950E6"/>
    <w:rsid w:val="0079684A"/>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89C"/>
    <w:rsid w:val="007D76C5"/>
    <w:rsid w:val="007E7B50"/>
    <w:rsid w:val="007F25EF"/>
    <w:rsid w:val="007F50CD"/>
    <w:rsid w:val="007F7990"/>
    <w:rsid w:val="008022E2"/>
    <w:rsid w:val="00803A4F"/>
    <w:rsid w:val="008109D7"/>
    <w:rsid w:val="008119DD"/>
    <w:rsid w:val="0081400D"/>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6B94"/>
    <w:rsid w:val="0088260A"/>
    <w:rsid w:val="00885137"/>
    <w:rsid w:val="008875F3"/>
    <w:rsid w:val="0089012E"/>
    <w:rsid w:val="0089038B"/>
    <w:rsid w:val="00890AE5"/>
    <w:rsid w:val="008915CC"/>
    <w:rsid w:val="008A11A1"/>
    <w:rsid w:val="008A435C"/>
    <w:rsid w:val="008A4C39"/>
    <w:rsid w:val="008A5534"/>
    <w:rsid w:val="008A6C96"/>
    <w:rsid w:val="008B43E9"/>
    <w:rsid w:val="008C25A1"/>
    <w:rsid w:val="008C3088"/>
    <w:rsid w:val="008C6B4C"/>
    <w:rsid w:val="008D0740"/>
    <w:rsid w:val="008D2703"/>
    <w:rsid w:val="008F375B"/>
    <w:rsid w:val="008F4302"/>
    <w:rsid w:val="009024EF"/>
    <w:rsid w:val="00903736"/>
    <w:rsid w:val="00904298"/>
    <w:rsid w:val="00906ED6"/>
    <w:rsid w:val="00911D89"/>
    <w:rsid w:val="009144E6"/>
    <w:rsid w:val="00914AB7"/>
    <w:rsid w:val="0093126F"/>
    <w:rsid w:val="00932C16"/>
    <w:rsid w:val="00933D13"/>
    <w:rsid w:val="00933ED7"/>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4673"/>
    <w:rsid w:val="00984A01"/>
    <w:rsid w:val="0098626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58A4"/>
    <w:rsid w:val="009D673D"/>
    <w:rsid w:val="009E0445"/>
    <w:rsid w:val="009E2E66"/>
    <w:rsid w:val="009E6F0F"/>
    <w:rsid w:val="009F1A65"/>
    <w:rsid w:val="009F3CF9"/>
    <w:rsid w:val="009F4B96"/>
    <w:rsid w:val="00A008B1"/>
    <w:rsid w:val="00A10089"/>
    <w:rsid w:val="00A14761"/>
    <w:rsid w:val="00A1484A"/>
    <w:rsid w:val="00A14FB5"/>
    <w:rsid w:val="00A16319"/>
    <w:rsid w:val="00A25D1C"/>
    <w:rsid w:val="00A27EB2"/>
    <w:rsid w:val="00A32920"/>
    <w:rsid w:val="00A33D28"/>
    <w:rsid w:val="00A344BA"/>
    <w:rsid w:val="00A55E3F"/>
    <w:rsid w:val="00A56AF1"/>
    <w:rsid w:val="00A56C8F"/>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224E"/>
    <w:rsid w:val="00AC219E"/>
    <w:rsid w:val="00AC423D"/>
    <w:rsid w:val="00AC4764"/>
    <w:rsid w:val="00AC5079"/>
    <w:rsid w:val="00AD2067"/>
    <w:rsid w:val="00AD36E6"/>
    <w:rsid w:val="00AF602D"/>
    <w:rsid w:val="00B03958"/>
    <w:rsid w:val="00B0489B"/>
    <w:rsid w:val="00B06609"/>
    <w:rsid w:val="00B106A8"/>
    <w:rsid w:val="00B111CE"/>
    <w:rsid w:val="00B259CB"/>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0068"/>
    <w:rsid w:val="00B76584"/>
    <w:rsid w:val="00B80BFF"/>
    <w:rsid w:val="00B82D0F"/>
    <w:rsid w:val="00B84268"/>
    <w:rsid w:val="00B9026A"/>
    <w:rsid w:val="00B94DBF"/>
    <w:rsid w:val="00B95A5D"/>
    <w:rsid w:val="00B96263"/>
    <w:rsid w:val="00BA07A2"/>
    <w:rsid w:val="00BA24AA"/>
    <w:rsid w:val="00BA5DC7"/>
    <w:rsid w:val="00BB4237"/>
    <w:rsid w:val="00BB56DC"/>
    <w:rsid w:val="00BB7A2F"/>
    <w:rsid w:val="00BC2BA3"/>
    <w:rsid w:val="00BC3248"/>
    <w:rsid w:val="00BC4BB5"/>
    <w:rsid w:val="00BC5E10"/>
    <w:rsid w:val="00BC6D67"/>
    <w:rsid w:val="00BD1FA5"/>
    <w:rsid w:val="00BD5A18"/>
    <w:rsid w:val="00BD68A3"/>
    <w:rsid w:val="00BE1FE5"/>
    <w:rsid w:val="00BE21C2"/>
    <w:rsid w:val="00BE3B75"/>
    <w:rsid w:val="00BE48FD"/>
    <w:rsid w:val="00BF2584"/>
    <w:rsid w:val="00BF467E"/>
    <w:rsid w:val="00BF54BC"/>
    <w:rsid w:val="00BF73A9"/>
    <w:rsid w:val="00BF73DB"/>
    <w:rsid w:val="00C00951"/>
    <w:rsid w:val="00C04F9C"/>
    <w:rsid w:val="00C21462"/>
    <w:rsid w:val="00C22C47"/>
    <w:rsid w:val="00C25B06"/>
    <w:rsid w:val="00C25DC5"/>
    <w:rsid w:val="00C31996"/>
    <w:rsid w:val="00C40980"/>
    <w:rsid w:val="00C41C94"/>
    <w:rsid w:val="00C41D68"/>
    <w:rsid w:val="00C44116"/>
    <w:rsid w:val="00C45747"/>
    <w:rsid w:val="00C51B3D"/>
    <w:rsid w:val="00C5262D"/>
    <w:rsid w:val="00C5264B"/>
    <w:rsid w:val="00C55342"/>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C00A7"/>
    <w:rsid w:val="00CC0B97"/>
    <w:rsid w:val="00CC0C36"/>
    <w:rsid w:val="00CC2062"/>
    <w:rsid w:val="00CC24EE"/>
    <w:rsid w:val="00CC25E8"/>
    <w:rsid w:val="00CC41C8"/>
    <w:rsid w:val="00CD5F39"/>
    <w:rsid w:val="00CE0AA6"/>
    <w:rsid w:val="00CE0C4F"/>
    <w:rsid w:val="00CE0FF7"/>
    <w:rsid w:val="00CF6A68"/>
    <w:rsid w:val="00D12828"/>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CF5"/>
    <w:rsid w:val="00E21387"/>
    <w:rsid w:val="00E2797A"/>
    <w:rsid w:val="00E3016F"/>
    <w:rsid w:val="00E31011"/>
    <w:rsid w:val="00E34F34"/>
    <w:rsid w:val="00E35956"/>
    <w:rsid w:val="00E3724C"/>
    <w:rsid w:val="00E40D00"/>
    <w:rsid w:val="00E42A5C"/>
    <w:rsid w:val="00E46462"/>
    <w:rsid w:val="00E464EC"/>
    <w:rsid w:val="00E6066C"/>
    <w:rsid w:val="00E60ADA"/>
    <w:rsid w:val="00E633A7"/>
    <w:rsid w:val="00E70703"/>
    <w:rsid w:val="00E74810"/>
    <w:rsid w:val="00E7767F"/>
    <w:rsid w:val="00E832F4"/>
    <w:rsid w:val="00E9398D"/>
    <w:rsid w:val="00E94B8C"/>
    <w:rsid w:val="00E94C9F"/>
    <w:rsid w:val="00E966BE"/>
    <w:rsid w:val="00EA1734"/>
    <w:rsid w:val="00EA3899"/>
    <w:rsid w:val="00EB0496"/>
    <w:rsid w:val="00EB3E1A"/>
    <w:rsid w:val="00EB7C8A"/>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F02C41"/>
    <w:rsid w:val="00F04C93"/>
    <w:rsid w:val="00F04EEC"/>
    <w:rsid w:val="00F10A48"/>
    <w:rsid w:val="00F1121D"/>
    <w:rsid w:val="00F20D79"/>
    <w:rsid w:val="00F20E4A"/>
    <w:rsid w:val="00F21E35"/>
    <w:rsid w:val="00F22182"/>
    <w:rsid w:val="00F4027C"/>
    <w:rsid w:val="00F41CB8"/>
    <w:rsid w:val="00F42E80"/>
    <w:rsid w:val="00F43091"/>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6505"/>
    <w:rsid w:val="00F874CE"/>
    <w:rsid w:val="00F9405B"/>
    <w:rsid w:val="00F94FB6"/>
    <w:rsid w:val="00FA1338"/>
    <w:rsid w:val="00FA1B60"/>
    <w:rsid w:val="00FA2E65"/>
    <w:rsid w:val="00FA3949"/>
    <w:rsid w:val="00FA5CD3"/>
    <w:rsid w:val="00FA7A59"/>
    <w:rsid w:val="00FB10D3"/>
    <w:rsid w:val="00FB2EFB"/>
    <w:rsid w:val="00FB59B2"/>
    <w:rsid w:val="00FB6D30"/>
    <w:rsid w:val="00FC20EA"/>
    <w:rsid w:val="00FC6300"/>
    <w:rsid w:val="00FC77B8"/>
    <w:rsid w:val="00FD0D74"/>
    <w:rsid w:val="00FD2A85"/>
    <w:rsid w:val="00FD30FD"/>
    <w:rsid w:val="00FD796E"/>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446D9-DDD4-43E3-AD64-AD6F8C8D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FFBCA7.dotm</Template>
  <TotalTime>0</TotalTime>
  <Pages>4</Pages>
  <Words>4737</Words>
  <Characters>27007</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MPIDR_D\lohmann</cp:lastModifiedBy>
  <cp:revision>2</cp:revision>
  <cp:lastPrinted>2018-03-16T09:11:00Z</cp:lastPrinted>
  <dcterms:created xsi:type="dcterms:W3CDTF">2020-06-02T10:03:00Z</dcterms:created>
  <dcterms:modified xsi:type="dcterms:W3CDTF">2020-06-02T10:03:00Z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