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E7C004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Our project will use the latest available data to estimate the impact of bereavement on the well-being of people in different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EB076C">
        <w:rPr>
          <w:rFonts w:cs="Calibri"/>
          <w:lang w:val="en-US" w:eastAsia="de-DE"/>
        </w:rPr>
        <w:t>the</w:t>
      </w:r>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Building on </w:t>
      </w:r>
      <w:proofErr w:type="spellStart"/>
      <w:r>
        <w:rPr>
          <w:rFonts w:cs="Calibri"/>
          <w:lang w:val="en-US" w:eastAsia="de-DE"/>
        </w:rPr>
        <w:t>Obj</w:t>
      </w:r>
      <w:proofErr w:type="spellEnd"/>
      <w:r>
        <w:rPr>
          <w:rFonts w:cs="Calibri"/>
          <w:lang w:val="en-US" w:eastAsia="de-DE"/>
        </w:rPr>
        <w:t xml:space="preserve">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97F7E8C"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FootnoteReferenc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0EDA0E64"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507BEE">
        <w:rPr>
          <w:rFonts w:cs="Calibri"/>
          <w:lang w:val="en-US" w:eastAsia="de-DE"/>
        </w:rPr>
        <w:t>different</w:t>
      </w:r>
      <w:r w:rsidR="003D535F">
        <w:rPr>
          <w:rFonts w:cs="Calibri"/>
          <w:lang w:val="en-US" w:eastAsia="de-DE"/>
        </w:rPr>
        <w:t xml:space="preserve"> </w:t>
      </w:r>
      <w:r w:rsidR="00145CA0">
        <w:rPr>
          <w:rFonts w:cs="Calibri"/>
          <w:lang w:val="en-US" w:eastAsia="de-DE"/>
        </w:rPr>
        <w:t>population</w:t>
      </w:r>
      <w:r w:rsidR="00507BEE">
        <w:rPr>
          <w:rFonts w:cs="Calibri"/>
          <w:lang w:val="en-US" w:eastAsia="de-DE"/>
        </w:rPr>
        <w:t>s</w:t>
      </w:r>
      <w:r w:rsidR="00145CA0">
        <w:rPr>
          <w:rFonts w:cs="Calibri"/>
          <w:lang w:val="en-US" w:eastAsia="de-DE"/>
        </w:rPr>
        <w:t xml:space="preserve">. </w:t>
      </w:r>
    </w:p>
    <w:p w14:paraId="7F2165BF" w14:textId="77777777" w:rsidR="001C019F" w:rsidRDefault="001C019F" w:rsidP="00B413B8">
      <w:pPr>
        <w:spacing w:after="60" w:line="240" w:lineRule="auto"/>
        <w:jc w:val="both"/>
        <w:rPr>
          <w:rFonts w:cs="Calibri"/>
          <w:lang w:val="en-US" w:eastAsia="de-DE"/>
        </w:rPr>
      </w:pPr>
    </w:p>
    <w:p w14:paraId="3332007C" w14:textId="1AF6B60F" w:rsidR="00175C6E" w:rsidRPr="008D697D" w:rsidRDefault="00ED7445" w:rsidP="00B413B8">
      <w:pPr>
        <w:spacing w:after="60" w:line="240" w:lineRule="auto"/>
        <w:jc w:val="both"/>
        <w:rPr>
          <w:lang w:val="en-US"/>
        </w:rPr>
      </w:pPr>
      <w:commentRangeStart w:id="1"/>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 xml:space="preserve">methodologies. We expect micro-level </w:t>
      </w:r>
      <w:r w:rsidR="00467897">
        <w:rPr>
          <w:rFonts w:cs="Calibri"/>
          <w:lang w:val="en-US" w:eastAsia="de-DE"/>
        </w:rPr>
        <w:t xml:space="preserve">survey </w:t>
      </w:r>
      <w:r>
        <w:rPr>
          <w:rFonts w:cs="Calibri"/>
          <w:lang w:val="en-US" w:eastAsia="de-DE"/>
        </w:rPr>
        <w:t>data on the health outcomes of the pandemic to become available soon</w:t>
      </w:r>
      <w:r w:rsidR="0096234E">
        <w:rPr>
          <w:rFonts w:cs="Calibri"/>
          <w:lang w:val="en-US" w:eastAsia="de-DE"/>
        </w:rPr>
        <w:t xml:space="preserve"> (e.g. </w:t>
      </w:r>
      <w:r w:rsidR="000655CC">
        <w:rPr>
          <w:rFonts w:cs="Calibri"/>
          <w:lang w:val="en-US" w:eastAsia="de-DE"/>
        </w:rPr>
        <w:t xml:space="preserve">in </w:t>
      </w:r>
      <w:r w:rsidR="00D046D0">
        <w:rPr>
          <w:rFonts w:cs="Calibri"/>
          <w:lang w:val="en-US" w:eastAsia="de-DE"/>
        </w:rPr>
        <w:t xml:space="preserve">well-established </w:t>
      </w:r>
      <w:r w:rsidR="000655CC">
        <w:rPr>
          <w:rFonts w:cs="Calibri"/>
          <w:lang w:val="en-US" w:eastAsia="de-DE"/>
        </w:rPr>
        <w:t xml:space="preserve">surveys </w:t>
      </w:r>
      <w:r w:rsidR="000138BD">
        <w:rPr>
          <w:rFonts w:cs="Calibri"/>
          <w:lang w:val="en-US" w:eastAsia="de-DE"/>
        </w:rPr>
        <w:t xml:space="preserve">such as </w:t>
      </w:r>
      <w:r w:rsidR="00B70515">
        <w:rPr>
          <w:lang w:val="en-US"/>
        </w:rPr>
        <w:t>SHARE, GGS, and the British Cohort Study</w:t>
      </w:r>
      <w:r w:rsidR="0096234E">
        <w:rPr>
          <w:lang w:val="en-US"/>
        </w:rPr>
        <w:t>)</w:t>
      </w:r>
      <w:r w:rsidR="00B70515">
        <w:rPr>
          <w:lang w:val="en-US"/>
        </w:rPr>
        <w:t xml:space="preserve">. </w:t>
      </w:r>
      <w:r w:rsidR="008D697D">
        <w:rPr>
          <w:rFonts w:cs="Calibri"/>
          <w:lang w:val="en-US" w:eastAsia="de-DE"/>
        </w:rPr>
        <w:t>The PI is an associated researcher at Stockholm University</w:t>
      </w:r>
      <w:r w:rsidR="008169FF">
        <w:rPr>
          <w:rFonts w:cs="Calibri"/>
          <w:lang w:val="en-US" w:eastAsia="de-DE"/>
        </w:rPr>
        <w:t>,</w:t>
      </w:r>
      <w:r w:rsidR="008D697D">
        <w:rPr>
          <w:rFonts w:cs="Calibri"/>
          <w:lang w:val="en-US" w:eastAsia="de-DE"/>
        </w:rPr>
        <w:t xml:space="preserve"> which has access to register data </w:t>
      </w:r>
      <w:r w:rsidR="008169FF">
        <w:rPr>
          <w:rFonts w:cs="Calibri"/>
          <w:lang w:val="en-US" w:eastAsia="de-DE"/>
        </w:rPr>
        <w:t xml:space="preserve">that </w:t>
      </w:r>
      <w:r w:rsidR="008D697D">
        <w:rPr>
          <w:rFonts w:cs="Calibri"/>
          <w:lang w:val="en-US" w:eastAsia="de-DE"/>
        </w:rPr>
        <w:t xml:space="preserve">could be used for this, once it is made available. </w:t>
      </w:r>
      <w:commentRangeStart w:id="2"/>
      <w:r w:rsidR="004E274D" w:rsidRPr="006D7466">
        <w:rPr>
          <w:lang w:val="en-US"/>
        </w:rPr>
        <w:t>If</w:t>
      </w:r>
      <w:commentRangeEnd w:id="2"/>
      <w:r w:rsidR="007842B3">
        <w:rPr>
          <w:rStyle w:val="CommentReference"/>
        </w:rPr>
        <w:commentReference w:id="2"/>
      </w:r>
      <w:r w:rsidR="004E274D" w:rsidRPr="006D7466">
        <w:rPr>
          <w:lang w:val="en-US"/>
        </w:rPr>
        <w:t xml:space="preserve"> </w:t>
      </w:r>
      <w:r w:rsidR="00640AFA">
        <w:rPr>
          <w:lang w:val="en-US"/>
        </w:rPr>
        <w:t xml:space="preserve">for any reason these </w:t>
      </w:r>
      <w:r w:rsidR="004E274D">
        <w:rPr>
          <w:lang w:val="en-US"/>
        </w:rPr>
        <w:t>do not become available, a</w:t>
      </w:r>
      <w:r w:rsidR="00B70515" w:rsidRPr="006D7466">
        <w:rPr>
          <w:lang w:val="en-US"/>
        </w:rPr>
        <w:t xml:space="preserve">s a mitigation strategy, </w:t>
      </w:r>
      <w:r w:rsidR="00D50F89">
        <w:rPr>
          <w:lang w:val="en-US"/>
        </w:rPr>
        <w:t xml:space="preserve">colleagues at </w:t>
      </w:r>
      <w:r w:rsidR="00B70515">
        <w:rPr>
          <w:lang w:val="en-US"/>
        </w:rPr>
        <w:t xml:space="preserve">the </w:t>
      </w:r>
      <w:r w:rsidR="00B70515" w:rsidRPr="006D7466">
        <w:rPr>
          <w:lang w:val="en-US"/>
        </w:rPr>
        <w:t xml:space="preserve">MPIDR </w:t>
      </w:r>
      <w:r w:rsidR="00D50F89">
        <w:rPr>
          <w:lang w:val="en-US"/>
        </w:rPr>
        <w:t xml:space="preserve">managing the </w:t>
      </w:r>
      <w:r w:rsidR="004E274D">
        <w:rPr>
          <w:lang w:val="en-US"/>
        </w:rPr>
        <w:t>“</w:t>
      </w:r>
      <w:r w:rsidR="00D50F89">
        <w:rPr>
          <w:lang w:val="en-US"/>
        </w:rPr>
        <w:t>Health Behavior Survey</w:t>
      </w:r>
      <w:r w:rsidR="004E274D">
        <w:rPr>
          <w:lang w:val="en-US"/>
        </w:rPr>
        <w:t>”</w:t>
      </w:r>
      <w:r w:rsidR="00D50F89">
        <w:rPr>
          <w:lang w:val="en-US"/>
        </w:rPr>
        <w:t xml:space="preserve"> </w:t>
      </w:r>
      <w:r w:rsidR="001E1F9B">
        <w:rPr>
          <w:lang w:val="en-US"/>
        </w:rPr>
        <w:t xml:space="preserve">will </w:t>
      </w:r>
      <w:r w:rsidR="006976E0">
        <w:rPr>
          <w:lang w:val="en-US"/>
        </w:rPr>
        <w:t xml:space="preserve">provide access to their </w:t>
      </w:r>
      <w:r w:rsidR="00E51C17">
        <w:rPr>
          <w:lang w:val="en-US"/>
        </w:rPr>
        <w:t xml:space="preserve">valuable </w:t>
      </w:r>
      <w:r w:rsidR="00D62406">
        <w:rPr>
          <w:lang w:val="en-US"/>
        </w:rPr>
        <w:t>data</w:t>
      </w:r>
      <w:r w:rsidR="00C8789A">
        <w:rPr>
          <w:lang w:val="en-US"/>
        </w:rPr>
        <w:t xml:space="preserve"> on Covid-19 collected from online surveys</w:t>
      </w:r>
      <w:commentRangeEnd w:id="1"/>
      <w:r w:rsidR="009B61FD">
        <w:rPr>
          <w:rStyle w:val="CommentReference"/>
        </w:rPr>
        <w:commentReference w:id="1"/>
      </w:r>
      <w:r w:rsidR="00D50F89">
        <w:rPr>
          <w:lang w:val="en-US"/>
        </w:rPr>
        <w:t>.</w:t>
      </w:r>
      <w:r w:rsidR="00975141">
        <w:rPr>
          <w:rStyle w:val="FootnoteReference"/>
          <w:lang w:val="en-US"/>
        </w:rPr>
        <w:footnoteReference w:id="2"/>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054AB56B" w:rsidR="008645E5" w:rsidRPr="00021E1D" w:rsidRDefault="00E82880" w:rsidP="00A25D1C">
      <w:pPr>
        <w:pStyle w:val="ListParagraph"/>
        <w:numPr>
          <w:ilvl w:val="0"/>
          <w:numId w:val="6"/>
        </w:numPr>
        <w:spacing w:after="60" w:line="240" w:lineRule="auto"/>
        <w:jc w:val="both"/>
        <w:rPr>
          <w:rFonts w:cs="Calibri"/>
          <w:lang w:val="en-US" w:eastAsia="de-DE"/>
        </w:rPr>
      </w:pPr>
      <w:r>
        <w:rPr>
          <w:rFonts w:cs="Calibri"/>
          <w:lang w:val="en-US" w:eastAsia="de-DE"/>
        </w:rPr>
        <w:t>Develop</w:t>
      </w:r>
      <w:r w:rsidR="00617A69" w:rsidRPr="00021E1D">
        <w:rPr>
          <w:rFonts w:cs="Calibri"/>
          <w:lang w:val="en-US" w:eastAsia="de-DE"/>
        </w:rPr>
        <w:t xml:space="preserve"> methodology </w:t>
      </w:r>
      <w:r w:rsidR="008645E5" w:rsidRPr="00021E1D">
        <w:rPr>
          <w:rFonts w:cs="Calibri"/>
          <w:lang w:val="en-US" w:eastAsia="de-DE"/>
        </w:rPr>
        <w:t>to estimate excess bereavement</w:t>
      </w:r>
      <w:r>
        <w:rPr>
          <w:rFonts w:cs="Calibri"/>
          <w:lang w:val="en-US" w:eastAsia="de-DE"/>
        </w:rPr>
        <w:t xml:space="preserve"> due to Covid-19</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51FF476E"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w:t>
      </w:r>
      <w:r w:rsidR="00E811CD">
        <w:rPr>
          <w:rFonts w:cs="Calibri"/>
          <w:lang w:val="en-US" w:eastAsia="de-DE"/>
        </w:rPr>
        <w:t>s</w:t>
      </w:r>
      <w:r w:rsidR="00566AD9">
        <w:rPr>
          <w:rFonts w:cs="Calibri"/>
          <w:lang w:val="en-US" w:eastAsia="de-DE"/>
        </w:rPr>
        <w:t xml:space="preserve"> with </w:t>
      </w:r>
      <w:r w:rsidR="004320C3">
        <w:rPr>
          <w:rFonts w:cs="Calibri"/>
          <w:lang w:val="en-US" w:eastAsia="de-DE"/>
        </w:rPr>
        <w:t>stakeholders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13131B3" w:rsidR="001C6A68" w:rsidRPr="001C6A68" w:rsidRDefault="00687FDB"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Two </w:t>
      </w:r>
      <w:r w:rsidR="001C6A68" w:rsidRPr="001C6A68">
        <w:rPr>
          <w:rFonts w:cs="Calibri"/>
          <w:lang w:val="en-US" w:eastAsia="de-DE"/>
        </w:rPr>
        <w:t xml:space="preserve">publications in high-impact journals describing the methodology and </w:t>
      </w:r>
      <w:r w:rsidR="00EC23CB">
        <w:rPr>
          <w:rFonts w:cs="Calibri"/>
          <w:lang w:val="en-US" w:eastAsia="de-DE"/>
        </w:rPr>
        <w:t>main results</w:t>
      </w:r>
    </w:p>
    <w:p w14:paraId="612771B2" w14:textId="5FF703A1"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B454F5">
        <w:rPr>
          <w:rFonts w:cs="Calibri"/>
          <w:lang w:val="en-US" w:eastAsia="de-DE"/>
        </w:rPr>
        <w:t xml:space="preserve">see this </w:t>
      </w:r>
      <w:r w:rsidRPr="00C25B06">
        <w:rPr>
          <w:rFonts w:cs="Calibri"/>
          <w:lang w:val="en-US" w:eastAsia="de-DE"/>
        </w:rPr>
        <w:t>app</w:t>
      </w:r>
      <w:r w:rsidR="00C25B06" w:rsidRPr="00C25B06">
        <w:rPr>
          <w:rFonts w:cs="Calibri"/>
          <w:lang w:val="en-US" w:eastAsia="de-DE"/>
        </w:rPr>
        <w:t xml:space="preserve"> </w:t>
      </w:r>
      <w:r w:rsidR="00D9550E">
        <w:rPr>
          <w:rFonts w:cs="Calibri"/>
          <w:lang w:val="en-US" w:eastAsia="de-DE"/>
        </w:rPr>
        <w:t xml:space="preserve">from </w:t>
      </w:r>
      <w:r w:rsidR="00C25B06" w:rsidRPr="00C25B06">
        <w:rPr>
          <w:rFonts w:cs="Calibri"/>
          <w:lang w:val="en-US" w:eastAsia="de-DE"/>
        </w:rPr>
        <w:t xml:space="preserve">the </w:t>
      </w:r>
      <w:r w:rsidR="00BA24AA">
        <w:rPr>
          <w:rFonts w:cs="Calibri"/>
          <w:lang w:val="en-US" w:eastAsia="de-DE"/>
        </w:rPr>
        <w:t>Principal Investigator</w:t>
      </w:r>
      <w:r w:rsidR="00C25B06" w:rsidRPr="00C25B06">
        <w:rPr>
          <w:rFonts w:cs="Calibri"/>
          <w:lang w:val="en-US" w:eastAsia="de-DE"/>
        </w:rPr>
        <w:t xml:space="preserve">: </w:t>
      </w:r>
      <w:hyperlink r:id="rId11" w:history="1">
        <w:r w:rsidR="008C3088" w:rsidRPr="00EC175F">
          <w:rPr>
            <w:rStyle w:val="Hyperlink"/>
            <w:rFonts w:cs="Calibri"/>
            <w:lang w:val="en-US" w:eastAsia="de-DE"/>
          </w:rPr>
          <w:t>https://research-app.shinyapps.io/child_death_paa/</w:t>
        </w:r>
      </w:hyperlink>
      <w:r w:rsidR="009F4B96">
        <w:rPr>
          <w:rFonts w:cs="Calibri"/>
          <w:lang w:val="en-US" w:eastAsia="de-DE"/>
        </w:rPr>
        <w:t>)</w:t>
      </w:r>
      <w:r w:rsidR="00B454F5">
        <w:rPr>
          <w:rFonts w:cs="Calibri"/>
          <w:lang w:val="en-US" w:eastAsia="de-DE"/>
        </w:rPr>
        <w:t xml:space="preserve"> and a </w:t>
      </w:r>
      <w:r w:rsidR="00B454F5" w:rsidRPr="003A2F2A">
        <w:rPr>
          <w:lang w:val="en-US"/>
        </w:rPr>
        <w:t xml:space="preserve">policy brief to be disseminated via Population Europe </w:t>
      </w:r>
      <w:r w:rsidR="00E811CD">
        <w:rPr>
          <w:lang w:val="en-US"/>
        </w:rPr>
        <w:t>(</w:t>
      </w:r>
      <w:hyperlink r:id="rId12" w:history="1">
        <w:r w:rsidR="00B454F5" w:rsidRPr="00B454F5">
          <w:rPr>
            <w:rStyle w:val="Hyperlink"/>
            <w:lang w:val="en-US"/>
          </w:rPr>
          <w:t>https://population-europe.eu/policy-briefs</w:t>
        </w:r>
      </w:hyperlink>
      <w:r w:rsidR="00E811CD" w:rsidRPr="00E811CD">
        <w:rPr>
          <w:rStyle w:val="Hyperlink"/>
          <w:lang w:val="en-US"/>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499722F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w:t>
      </w:r>
      <w:r w:rsidR="00655E6D">
        <w:rPr>
          <w:rFonts w:cs="Calibri"/>
          <w:lang w:val="en-US" w:eastAsia="de-DE"/>
        </w:rPr>
        <w:t xml:space="preserve"> also</w:t>
      </w:r>
      <w:r w:rsidRPr="00475210">
        <w:rPr>
          <w:rFonts w:cs="Calibri"/>
          <w:lang w:val="en-US" w:eastAsia="de-DE"/>
        </w:rPr>
        <w:t xml:space="preserve">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6202BDAE"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sidR="005B6F61">
        <w:rPr>
          <w:rFonts w:cs="Calibri"/>
          <w:lang w:val="en-US" w:eastAsia="de-DE"/>
        </w:rPr>
        <w:instrText xml:space="preserve"> ADDIN ZOTERO_ITEM CSL_CITATION {"citationID":"Q5tIppFb","properties":{"formattedCitation":"(Smith-Greenaway and Trinitapoli 2020; Zagheni 2011)","plainCitation":"(Smith-Greenaway and Trinitapoli 2020; Zagheni 2011)","noteIndex":0},"citationItems":[{"id":967,"uris":["http://zotero.org/groups/2241996/items/9MCTG2Z6"],"uri":["http://zotero.org/groups/2241996/items/9MCTG2Z6"],"itemData":{"id":967,"type":"article-journal","abstract":"We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Pr>
          <w:rFonts w:cs="Calibri"/>
          <w:lang w:val="en-US" w:eastAsia="de-DE"/>
        </w:rPr>
        <w:fldChar w:fldCharType="separate"/>
      </w:r>
      <w:r w:rsidR="005B6F61" w:rsidRPr="007842B3">
        <w:rPr>
          <w:rFonts w:cs="Arial"/>
          <w:lang w:val="en-US"/>
        </w:rPr>
        <w:t xml:space="preserve">(Smith-Greenaway and </w:t>
      </w:r>
      <w:proofErr w:type="spellStart"/>
      <w:r w:rsidR="005B6F61" w:rsidRPr="007842B3">
        <w:rPr>
          <w:rFonts w:cs="Arial"/>
          <w:lang w:val="en-US"/>
        </w:rPr>
        <w:t>Trinitapoli</w:t>
      </w:r>
      <w:proofErr w:type="spellEnd"/>
      <w:r w:rsidR="005B6F61" w:rsidRPr="007842B3">
        <w:rPr>
          <w:rFonts w:cs="Arial"/>
          <w:lang w:val="en-US"/>
        </w:rPr>
        <w:t xml:space="preserve"> 2020; Zagheni 2011)</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lastRenderedPageBreak/>
        <w:t>Relevance of the topic for Science</w:t>
      </w:r>
    </w:p>
    <w:p w14:paraId="32163E7A" w14:textId="379B239E" w:rsidR="00B70068" w:rsidRDefault="00712AEF" w:rsidP="001C20BD">
      <w:pPr>
        <w:spacing w:after="60" w:line="240" w:lineRule="auto"/>
        <w:jc w:val="both"/>
        <w:rPr>
          <w:rFonts w:cs="Calibri"/>
          <w:lang w:val="en-US" w:eastAsia="de-DE"/>
        </w:rPr>
      </w:pPr>
      <w:r>
        <w:rPr>
          <w:rFonts w:cs="Calibri"/>
          <w:lang w:val="en-US" w:eastAsia="de-DE"/>
        </w:rPr>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6837C6">
        <w:rPr>
          <w:rFonts w:cs="Calibri"/>
          <w:lang w:val="en-US" w:eastAsia="de-DE"/>
        </w:rPr>
        <w:t xml:space="preserve"> O</w:t>
      </w:r>
      <w:r w:rsidR="00EB7C8A">
        <w:rPr>
          <w:rFonts w:cs="Calibri"/>
          <w:lang w:val="en-US" w:eastAsia="de-DE"/>
        </w:rPr>
        <w:t>ur novel</w:t>
      </w:r>
      <w:r w:rsidR="00FE0BC0">
        <w:rPr>
          <w:rFonts w:cs="Calibri"/>
          <w:lang w:val="en-US" w:eastAsia="de-DE"/>
        </w:rPr>
        <w:t xml:space="preserve"> and flexible</w:t>
      </w:r>
      <w:r w:rsidR="00EB7C8A">
        <w:rPr>
          <w:rFonts w:cs="Calibri"/>
          <w:lang w:val="en-US" w:eastAsia="de-DE"/>
        </w:rPr>
        <w:t xml:space="preserve"> methodology</w:t>
      </w:r>
      <w:r w:rsidR="00620464">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 xml:space="preserve">to understand the prevalence of </w:t>
      </w:r>
      <w:r w:rsidR="00D8045E">
        <w:rPr>
          <w:rFonts w:cs="Calibri"/>
          <w:lang w:val="en-US" w:eastAsia="de-DE"/>
        </w:rPr>
        <w:t xml:space="preserve">family </w:t>
      </w:r>
      <w:r w:rsidR="00EB7C8A" w:rsidRPr="001C20BD">
        <w:rPr>
          <w:rFonts w:cs="Calibri"/>
          <w:lang w:val="en-US" w:eastAsia="de-DE"/>
        </w:rPr>
        <w:t>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426DDE">
        <w:rPr>
          <w:rFonts w:cs="Calibri"/>
          <w:lang w:val="en-US" w:eastAsia="de-DE"/>
        </w:rPr>
        <w:t xml:space="preserve">., </w:t>
      </w:r>
      <w:r w:rsidR="00B35778">
        <w:rPr>
          <w:rFonts w:cs="Calibri"/>
          <w:lang w:val="en-US" w:eastAsia="de-DE"/>
        </w:rPr>
        <w:t xml:space="preserve">using simple </w:t>
      </w:r>
      <w:r w:rsidR="00426DDE">
        <w:rPr>
          <w:rFonts w:cs="Calibri"/>
          <w:lang w:val="en-US" w:eastAsia="de-DE"/>
        </w:rPr>
        <w:t xml:space="preserve">mortality </w:t>
      </w:r>
      <w:r w:rsidR="00B35778">
        <w:rPr>
          <w:rFonts w:cs="Calibri"/>
          <w:lang w:val="en-US" w:eastAsia="de-DE"/>
        </w:rPr>
        <w:t>rates as input.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41F88C19" w:rsidR="00830BC2" w:rsidRDefault="00134E69" w:rsidP="001C20BD">
      <w:pPr>
        <w:spacing w:after="60" w:line="240" w:lineRule="auto"/>
        <w:jc w:val="both"/>
        <w:rPr>
          <w:rFonts w:cs="Calibri"/>
          <w:lang w:val="en-US" w:eastAsia="de-DE"/>
        </w:rPr>
      </w:pPr>
      <w:r>
        <w:rPr>
          <w:rFonts w:cs="Calibri"/>
          <w:lang w:val="en-US" w:eastAsia="de-DE"/>
        </w:rPr>
        <w:t>For theory</w:t>
      </w:r>
      <w:r w:rsidR="00546A52">
        <w:rPr>
          <w:rFonts w:cs="Calibri"/>
          <w:lang w:val="en-US" w:eastAsia="de-DE"/>
        </w:rPr>
        <w:t>,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551CAD91" w14:textId="77F1905F" w:rsidR="005B6F61" w:rsidRDefault="00F43373" w:rsidP="00F43373">
      <w:pPr>
        <w:spacing w:after="60" w:line="240" w:lineRule="auto"/>
        <w:jc w:val="both"/>
        <w:rPr>
          <w:rFonts w:cs="Calibri"/>
          <w:lang w:val="en-US" w:eastAsia="de-DE"/>
        </w:rPr>
      </w:pPr>
      <w:commentRangeStart w:id="3"/>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 xml:space="preserve">will </w:t>
      </w:r>
      <w:r w:rsidR="00C96926">
        <w:rPr>
          <w:rFonts w:cs="Calibri"/>
          <w:lang w:val="en-US" w:eastAsia="de-DE"/>
        </w:rPr>
        <w:t xml:space="preserve">lead </w:t>
      </w:r>
      <w:r w:rsidR="009C7C84">
        <w:rPr>
          <w:rFonts w:cs="Calibri"/>
          <w:lang w:val="en-US" w:eastAsia="de-DE"/>
        </w:rPr>
        <w:t>the empirical analys</w:t>
      </w:r>
      <w:r w:rsidR="00757C6E">
        <w:rPr>
          <w:rFonts w:cs="Calibri"/>
          <w:lang w:val="en-US" w:eastAsia="de-DE"/>
        </w:rPr>
        <w:t>e</w:t>
      </w:r>
      <w:r w:rsidR="009C7C84">
        <w:rPr>
          <w:rFonts w:cs="Calibri"/>
          <w:lang w:val="en-US" w:eastAsia="de-DE"/>
        </w:rPr>
        <w:t>s</w:t>
      </w:r>
      <w:r w:rsidR="00440146">
        <w:rPr>
          <w:rFonts w:cs="Calibri"/>
          <w:lang w:val="en-US" w:eastAsia="de-DE"/>
        </w:rPr>
        <w:t>.</w:t>
      </w:r>
      <w:r w:rsidR="00BF54BC">
        <w:rPr>
          <w:rFonts w:cs="Calibri"/>
          <w:lang w:val="en-US" w:eastAsia="de-DE"/>
        </w:rPr>
        <w:t xml:space="preserve"> </w:t>
      </w:r>
      <w:r w:rsidR="00C92177">
        <w:rPr>
          <w:rFonts w:cs="Calibri"/>
          <w:lang w:val="en-US" w:eastAsia="de-DE"/>
        </w:rPr>
        <w:t xml:space="preserve">Our team </w:t>
      </w:r>
      <w:r w:rsidR="007B2274">
        <w:rPr>
          <w:rFonts w:cs="Calibri"/>
          <w:lang w:val="en-US" w:eastAsia="de-DE"/>
        </w:rPr>
        <w:t xml:space="preserve">includes the foremost experts </w:t>
      </w:r>
      <w:ins w:id="4" w:author="MPIDR_D\Zagheni" w:date="2020-05-29T14:35:00Z">
        <w:r w:rsidR="007B2274">
          <w:rPr>
            <w:rFonts w:cs="Calibri"/>
            <w:lang w:val="en-US" w:eastAsia="de-DE"/>
          </w:rPr>
          <w:t>at</w:t>
        </w:r>
      </w:ins>
      <w:bookmarkStart w:id="5" w:name="_GoBack"/>
      <w:bookmarkEnd w:id="5"/>
      <w:del w:id="6" w:author="MPIDR_D\Zagheni" w:date="2020-05-29T14:35:00Z">
        <w:r w:rsidR="007B2274" w:rsidDel="007B2274">
          <w:rPr>
            <w:rFonts w:cs="Calibri"/>
            <w:lang w:val="en-US" w:eastAsia="de-DE"/>
          </w:rPr>
          <w:delText>at</w:delText>
        </w:r>
      </w:del>
      <w:r w:rsidR="00C92177">
        <w:rPr>
          <w:rFonts w:cs="Calibri"/>
          <w:lang w:val="en-US" w:eastAsia="de-DE"/>
        </w:rPr>
        <w:t xml:space="preserve"> the </w:t>
      </w:r>
      <w:r w:rsidR="00440146">
        <w:rPr>
          <w:rFonts w:cs="Calibri"/>
          <w:lang w:val="en-US" w:eastAsia="de-DE"/>
        </w:rPr>
        <w:t xml:space="preserve">intersection of </w:t>
      </w:r>
      <w:r w:rsidR="00C92177">
        <w:rPr>
          <w:rFonts w:cs="Calibri"/>
          <w:lang w:val="en-US" w:eastAsia="de-DE"/>
        </w:rPr>
        <w:t>the formal demography of kinship and excess mortality</w:t>
      </w:r>
      <w:r w:rsidR="00E93313">
        <w:rPr>
          <w:rFonts w:cs="Calibri"/>
          <w:lang w:val="en-US" w:eastAsia="de-DE"/>
        </w:rPr>
        <w:t xml:space="preserve"> estimates</w:t>
      </w:r>
      <w:r w:rsidR="00C92177">
        <w:rPr>
          <w:rFonts w:cs="Calibri"/>
          <w:lang w:val="en-US" w:eastAsia="de-DE"/>
        </w:rPr>
        <w:t>.</w:t>
      </w:r>
      <w:r w:rsidR="00D4613B">
        <w:rPr>
          <w:rFonts w:cs="Calibri"/>
          <w:lang w:val="en-US" w:eastAsia="de-DE"/>
        </w:rPr>
        <w:t xml:space="preserve"> </w:t>
      </w:r>
      <w:r w:rsidR="00C92177">
        <w:rPr>
          <w:rFonts w:cs="Calibri"/>
          <w:lang w:val="en-US" w:eastAsia="de-DE"/>
        </w:rPr>
        <w:t xml:space="preserve">Our proven track record of </w:t>
      </w:r>
      <w:r w:rsidR="005B6F61">
        <w:rPr>
          <w:rFonts w:cs="Calibri"/>
          <w:lang w:val="en-US" w:eastAsia="de-DE"/>
        </w:rPr>
        <w:t xml:space="preserve">individual and </w:t>
      </w:r>
      <w:r w:rsidR="00C92177">
        <w:rPr>
          <w:rFonts w:cs="Calibri"/>
          <w:lang w:val="en-US" w:eastAsia="de-DE"/>
        </w:rPr>
        <w:t xml:space="preserve">collaborative work </w:t>
      </w:r>
      <w:r w:rsidR="00C063DA">
        <w:rPr>
          <w:rFonts w:cs="Calibri"/>
          <w:lang w:val="en-US" w:eastAsia="de-DE"/>
        </w:rPr>
        <w:t xml:space="preserve">on the subject </w:t>
      </w:r>
      <w:r w:rsidR="005B6F61">
        <w:rPr>
          <w:rFonts w:cs="Calibri"/>
          <w:lang w:val="en-US" w:eastAsia="de-DE"/>
        </w:rPr>
        <w:fldChar w:fldCharType="begin"/>
      </w:r>
      <w:r w:rsidR="005B6F61">
        <w:rPr>
          <w:rFonts w:cs="Calibri"/>
          <w:lang w:val="en-US" w:eastAsia="de-DE"/>
        </w:rPr>
        <w:instrText xml:space="preserve"> ADDIN ZOTERO_ITEM CSL_CITATION {"citationID":"v7j1dJlK","properties":{"formattedCitation":"(Alburez-Gutierrez 2019; Alburez-Gutierrez, Kolk, and Zagheni 2019; Zagheni 2011)","plainCitation":"(Alburez-Gutierrez 2019; Alburez-Gutierrez, Kolk, and Zagheni 2019; Zagheni 2011)","noteIndex":0},"citationItems":[{"id":928,"uris":["http://zotero.org/groups/2241996/items/X7T4JNWU"],"uri":["http://zotero.org/groups/2241996/items/X7T4JNWU"],"itemData":{"id":928,"type":"article-journal","container-title":"Demographic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5B6F61">
        <w:rPr>
          <w:rFonts w:cs="Calibri"/>
          <w:lang w:val="en-US" w:eastAsia="de-DE"/>
        </w:rPr>
        <w:fldChar w:fldCharType="separate"/>
      </w:r>
      <w:r w:rsidR="005B6F61" w:rsidRPr="005B6F61">
        <w:rPr>
          <w:rFonts w:cs="Arial"/>
          <w:lang w:val="en-US"/>
        </w:rPr>
        <w:t>(Alburez-Gutierrez 2019; Alburez-Gutierrez, Kolk, and Zagheni 2019; Zagheni 2011)</w:t>
      </w:r>
      <w:r w:rsidR="005B6F61">
        <w:rPr>
          <w:rFonts w:cs="Calibri"/>
          <w:lang w:val="en-US" w:eastAsia="de-DE"/>
        </w:rPr>
        <w:fldChar w:fldCharType="end"/>
      </w:r>
      <w:r w:rsidR="005B6F61">
        <w:rPr>
          <w:rFonts w:cs="Calibri"/>
          <w:lang w:val="en-US" w:eastAsia="de-DE"/>
        </w:rPr>
        <w:t xml:space="preserve"> </w:t>
      </w:r>
      <w:r w:rsidR="00C92177">
        <w:rPr>
          <w:rFonts w:cs="Calibri"/>
          <w:lang w:val="en-US" w:eastAsia="de-DE"/>
        </w:rPr>
        <w:t xml:space="preserve">makes us </w:t>
      </w:r>
      <w:r w:rsidR="007D3515">
        <w:rPr>
          <w:rFonts w:cs="Calibri"/>
          <w:lang w:val="en-US" w:eastAsia="de-DE"/>
        </w:rPr>
        <w:t xml:space="preserve">the </w:t>
      </w:r>
      <w:r w:rsidR="00C92177">
        <w:rPr>
          <w:rFonts w:cs="Calibri"/>
          <w:lang w:val="en-US" w:eastAsia="de-DE"/>
        </w:rPr>
        <w:t xml:space="preserve">ideal candidates to </w:t>
      </w:r>
      <w:r w:rsidR="00991C52">
        <w:rPr>
          <w:rFonts w:cs="Calibri"/>
          <w:lang w:val="en-US" w:eastAsia="de-DE"/>
        </w:rPr>
        <w:t>estimate family bereavement due to Covid-19</w:t>
      </w:r>
      <w:r w:rsidR="00C92177">
        <w:rPr>
          <w:rFonts w:cs="Calibri"/>
          <w:lang w:val="en-US" w:eastAsia="de-DE"/>
        </w:rPr>
        <w:t>.</w:t>
      </w:r>
      <w:commentRangeEnd w:id="3"/>
      <w:r w:rsidR="00BB0174">
        <w:rPr>
          <w:rStyle w:val="CommentReference"/>
        </w:rPr>
        <w:commentReference w:id="3"/>
      </w:r>
    </w:p>
    <w:p w14:paraId="2010BA3C" w14:textId="77777777" w:rsidR="00440146" w:rsidRPr="00A16319" w:rsidRDefault="00440146"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54EECCD5" w14:textId="77777777" w:rsidR="00046FDE" w:rsidRPr="00046FDE" w:rsidRDefault="00245378" w:rsidP="00046FDE">
      <w:pPr>
        <w:pStyle w:val="Bibliography"/>
        <w:rPr>
          <w:rFonts w:cs="Arial"/>
          <w:szCs w:val="24"/>
          <w:lang w:val="en-US"/>
        </w:rPr>
      </w:pPr>
      <w:r w:rsidRPr="00134E69">
        <w:rPr>
          <w:lang w:val="en-US" w:eastAsia="de-DE"/>
        </w:rPr>
        <w:fldChar w:fldCharType="begin"/>
      </w:r>
      <w:r w:rsidR="00046FDE">
        <w:rPr>
          <w:lang w:val="en-US" w:eastAsia="de-DE"/>
        </w:rPr>
        <w:instrText xml:space="preserve"> ADDIN ZOTERO_BIBL {"uncited":[],"omitted":[],"custom":[[["http://zotero.org/groups/2241996/items/ZPJ4WKLH"],"Zagheni, E. (2011). The Impact of the HIV/AIDS Epidemic on Kinship Resources for Orphans in Zimbabwe. {\\i{}Population and Development Review} 37(4):761\\uc0\\u8211{}783."],[["http://zotero.org/groups/2241996/items/X7T4JNWU"],"Alburez-Gutierrez,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Sciences}:201907343."],[["http://zotero.org/groups/2241996/items/L6LDUNZK"],"Raker, E.J., Zacher, M., and Lowe, S.R. (2020). Lessons from Hurricane Katrina for predicting the indirect health consequences of the COVID-19 pandemic. {\\i{}Proceedings of the National Academy of Sciences}:202006706."]]} CSL_BIBLIOGRAPHY </w:instrText>
      </w:r>
      <w:r w:rsidRPr="00134E69">
        <w:rPr>
          <w:lang w:val="en-US" w:eastAsia="de-DE"/>
        </w:rPr>
        <w:fldChar w:fldCharType="separate"/>
      </w:r>
      <w:r w:rsidR="00046FDE" w:rsidRPr="00046FDE">
        <w:rPr>
          <w:rFonts w:cs="Arial"/>
          <w:szCs w:val="24"/>
          <w:lang w:val="en-US"/>
        </w:rPr>
        <w:t xml:space="preserve">Alburez-Gutierrez, D. (2019). Blood is thicker than bloodshed: A genealogical approach to reconstruct populations after armed conflicts. </w:t>
      </w:r>
      <w:r w:rsidR="00046FDE" w:rsidRPr="00046FDE">
        <w:rPr>
          <w:rFonts w:cs="Arial"/>
          <w:i/>
          <w:iCs/>
          <w:szCs w:val="24"/>
          <w:lang w:val="en-US"/>
        </w:rPr>
        <w:t>Demographic Research</w:t>
      </w:r>
      <w:r w:rsidR="00046FDE" w:rsidRPr="00046FDE">
        <w:rPr>
          <w:rFonts w:cs="Arial"/>
          <w:szCs w:val="24"/>
          <w:lang w:val="en-US"/>
        </w:rPr>
        <w:t xml:space="preserve"> 40:627–656.</w:t>
      </w:r>
    </w:p>
    <w:p w14:paraId="6834F599" w14:textId="77777777" w:rsidR="00046FDE" w:rsidRPr="00046FDE" w:rsidRDefault="00046FDE" w:rsidP="00046FDE">
      <w:pPr>
        <w:pStyle w:val="Bibliography"/>
        <w:rPr>
          <w:rFonts w:cs="Arial"/>
          <w:szCs w:val="24"/>
          <w:lang w:val="en-US"/>
        </w:rPr>
      </w:pPr>
      <w:r w:rsidRPr="00046FDE">
        <w:rPr>
          <w:rFonts w:cs="Arial"/>
          <w:szCs w:val="24"/>
          <w:lang w:val="en-US"/>
        </w:rPr>
        <w:t xml:space="preserve">Alburez-Gutierrez, D., Kolk, M., and Zagheni, E. (2019). </w:t>
      </w:r>
      <w:r w:rsidRPr="00046FDE">
        <w:rPr>
          <w:rFonts w:cs="Arial"/>
          <w:i/>
          <w:iCs/>
          <w:szCs w:val="24"/>
          <w:lang w:val="en-US"/>
        </w:rPr>
        <w:t>Women’s Experience of Child Death over the Life Course: A Global Demographic Perspective</w:t>
      </w:r>
      <w:r w:rsidRPr="00046FDE">
        <w:rPr>
          <w:rFonts w:cs="Arial"/>
          <w:szCs w:val="24"/>
          <w:lang w:val="en-US"/>
        </w:rPr>
        <w:t>. SocArXiv. doi:10.31235/osf.io/s69fz.</w:t>
      </w:r>
    </w:p>
    <w:p w14:paraId="52BECFD7" w14:textId="77777777" w:rsidR="00046FDE" w:rsidRPr="00046FDE" w:rsidRDefault="00046FDE" w:rsidP="00046FDE">
      <w:pPr>
        <w:pStyle w:val="Bibliography"/>
        <w:rPr>
          <w:rFonts w:cs="Arial"/>
          <w:szCs w:val="24"/>
          <w:lang w:val="en-US"/>
        </w:rPr>
      </w:pPr>
      <w:r w:rsidRPr="00046FDE">
        <w:rPr>
          <w:rFonts w:cs="Arial"/>
          <w:szCs w:val="24"/>
          <w:lang w:val="en-US"/>
        </w:rPr>
        <w:t>Mason, C. and Zagheni, E. (2014). The sandwich generation: demographic determinants of global trends. Paper presented at Annual Meeting of the Population Association of America-PAA, Washington, D.C., 2014.</w:t>
      </w:r>
    </w:p>
    <w:p w14:paraId="7D383C19" w14:textId="77777777" w:rsidR="00046FDE" w:rsidRPr="00046FDE" w:rsidRDefault="00046FDE" w:rsidP="00046FDE">
      <w:pPr>
        <w:pStyle w:val="Bibliography"/>
        <w:rPr>
          <w:rFonts w:cs="Arial"/>
          <w:szCs w:val="24"/>
          <w:lang w:val="en-US"/>
        </w:rPr>
      </w:pPr>
      <w:r w:rsidRPr="00046FDE">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046FDE">
        <w:rPr>
          <w:rFonts w:cs="Arial"/>
          <w:i/>
          <w:iCs/>
          <w:szCs w:val="24"/>
          <w:lang w:val="en-US"/>
        </w:rPr>
        <w:t>Proceedings of the National Academy of Sciences</w:t>
      </w:r>
      <w:r w:rsidRPr="00046FDE">
        <w:rPr>
          <w:rFonts w:cs="Arial"/>
          <w:szCs w:val="24"/>
          <w:lang w:val="en-US"/>
        </w:rPr>
        <w:t>(Accepted for publication).</w:t>
      </w:r>
    </w:p>
    <w:p w14:paraId="716698D8" w14:textId="77777777" w:rsidR="00046FDE" w:rsidRPr="00046FDE" w:rsidRDefault="00046FDE" w:rsidP="00046FDE">
      <w:pPr>
        <w:pStyle w:val="Bibliography"/>
        <w:rPr>
          <w:rFonts w:cs="Arial"/>
          <w:szCs w:val="24"/>
          <w:lang w:val="en-US"/>
        </w:rPr>
      </w:pPr>
      <w:r w:rsidRPr="00046FDE">
        <w:rPr>
          <w:rFonts w:cs="Arial"/>
          <w:szCs w:val="24"/>
          <w:lang w:val="en-US"/>
        </w:rPr>
        <w:t xml:space="preserve">Raker, E.J., Zacher, M., and Lowe, S.R. (2020). Lessons from Hurricane Katrina for predicting the indirect health consequences of the COVID-19 pandemic. </w:t>
      </w:r>
      <w:r w:rsidRPr="00046FDE">
        <w:rPr>
          <w:rFonts w:cs="Arial"/>
          <w:i/>
          <w:iCs/>
          <w:szCs w:val="24"/>
          <w:lang w:val="en-US"/>
        </w:rPr>
        <w:t>Proceedings of the National Academy of Sciences</w:t>
      </w:r>
      <w:r w:rsidRPr="00046FDE">
        <w:rPr>
          <w:rFonts w:cs="Arial"/>
          <w:szCs w:val="24"/>
          <w:lang w:val="en-US"/>
        </w:rPr>
        <w:t>:202006706.</w:t>
      </w:r>
    </w:p>
    <w:p w14:paraId="080289CA" w14:textId="77777777" w:rsidR="00046FDE" w:rsidRPr="00046FDE" w:rsidRDefault="00046FDE" w:rsidP="00046FDE">
      <w:pPr>
        <w:pStyle w:val="Bibliography"/>
        <w:rPr>
          <w:rFonts w:cs="Arial"/>
          <w:szCs w:val="24"/>
          <w:lang w:val="en-US"/>
        </w:rPr>
      </w:pPr>
      <w:r w:rsidRPr="00046FDE">
        <w:rPr>
          <w:rFonts w:cs="Arial"/>
          <w:szCs w:val="24"/>
          <w:lang w:val="en-US"/>
        </w:rPr>
        <w:t xml:space="preserve">Smith-Greenaway, E. and Trinitapoli, J. (2020). Maternal cumulative prevalence measures of child mortality show heavy burden in sub-Saharan Africa. </w:t>
      </w:r>
      <w:r w:rsidRPr="00046FDE">
        <w:rPr>
          <w:rFonts w:cs="Arial"/>
          <w:i/>
          <w:iCs/>
          <w:szCs w:val="24"/>
          <w:lang w:val="en-US"/>
        </w:rPr>
        <w:t>Proceedings of the National Academy of Sciences</w:t>
      </w:r>
      <w:r w:rsidRPr="00046FDE">
        <w:rPr>
          <w:rFonts w:cs="Arial"/>
          <w:szCs w:val="24"/>
          <w:lang w:val="en-US"/>
        </w:rPr>
        <w:t>:201907343.</w:t>
      </w:r>
    </w:p>
    <w:p w14:paraId="47A51082" w14:textId="4053C0A8" w:rsidR="00237B02" w:rsidRPr="00245378" w:rsidRDefault="00046FDE" w:rsidP="001D52FB">
      <w:pPr>
        <w:pStyle w:val="Bibliography"/>
        <w:rPr>
          <w:rFonts w:cs="Calibri"/>
          <w:lang w:val="en-US" w:eastAsia="de-DE"/>
        </w:rPr>
      </w:pPr>
      <w:r w:rsidRPr="00046FDE">
        <w:rPr>
          <w:rFonts w:cs="Arial"/>
          <w:szCs w:val="24"/>
          <w:lang w:val="en-US"/>
        </w:rPr>
        <w:t xml:space="preserve">Zagheni, E. (2011). The Impact of the HIV/AIDS Epidemic on Kinship Resources for Orphans in Zimbabwe. </w:t>
      </w:r>
      <w:r w:rsidRPr="00046FDE">
        <w:rPr>
          <w:rFonts w:cs="Arial"/>
          <w:i/>
          <w:iCs/>
          <w:szCs w:val="24"/>
        </w:rPr>
        <w:t>Population and Development Review</w:t>
      </w:r>
      <w:r w:rsidRPr="00046FDE">
        <w:rPr>
          <w:rFonts w:cs="Arial"/>
          <w:szCs w:val="24"/>
        </w:rPr>
        <w:t xml:space="preserve"> 37(4):761–783.</w:t>
      </w:r>
      <w:r w:rsidR="00245378" w:rsidRPr="00134E69">
        <w:rPr>
          <w:rFonts w:cs="Calibri"/>
          <w:lang w:val="en-US" w:eastAsia="de-DE"/>
        </w:rPr>
        <w:fldChar w:fldCharType="end"/>
      </w:r>
    </w:p>
    <w:sectPr w:rsidR="00237B02" w:rsidRPr="00245378" w:rsidSect="00765869">
      <w:headerReference w:type="default" r:id="rId13"/>
      <w:footerReference w:type="default" r:id="rId14"/>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PIDR_D\Zagheni" w:date="2020-05-29T14:33:00Z" w:initials="M">
    <w:p w14:paraId="55F6FE46" w14:textId="367544BD" w:rsidR="007842B3" w:rsidRPr="007842B3" w:rsidRDefault="007842B3">
      <w:pPr>
        <w:pStyle w:val="CommentText"/>
        <w:rPr>
          <w:lang w:val="en-US"/>
        </w:rPr>
      </w:pPr>
      <w:r>
        <w:rPr>
          <w:rStyle w:val="CommentReference"/>
        </w:rPr>
        <w:annotationRef/>
      </w:r>
      <w:r w:rsidRPr="007842B3">
        <w:rPr>
          <w:lang w:val="en-US"/>
        </w:rPr>
        <w:t>I would word it as</w:t>
      </w:r>
    </w:p>
    <w:p w14:paraId="1710250D" w14:textId="109C0071" w:rsidR="007842B3" w:rsidRDefault="007842B3">
      <w:pPr>
        <w:pStyle w:val="CommentText"/>
        <w:rPr>
          <w:lang w:val="en-US"/>
        </w:rPr>
      </w:pPr>
      <w:r w:rsidRPr="007842B3">
        <w:rPr>
          <w:lang w:val="en-US"/>
        </w:rPr>
        <w:t>„If these data do not become available in a timely manner, as a m</w:t>
      </w:r>
      <w:r>
        <w:rPr>
          <w:lang w:val="en-US"/>
        </w:rPr>
        <w:t>itigation strategy, we will start by extracting as much information as possible from ongoing online surveys run in-house at MPIDR, as agreed with MPIDR Director and co-applicant Zagheni.”</w:t>
      </w:r>
    </w:p>
    <w:p w14:paraId="3F8CDFBE" w14:textId="77777777" w:rsidR="007842B3" w:rsidRDefault="007842B3">
      <w:pPr>
        <w:pStyle w:val="CommentText"/>
        <w:rPr>
          <w:lang w:val="en-US"/>
        </w:rPr>
      </w:pPr>
    </w:p>
    <w:p w14:paraId="45004574" w14:textId="5AD17158" w:rsidR="007842B3" w:rsidRPr="007842B3" w:rsidRDefault="007842B3">
      <w:pPr>
        <w:pStyle w:val="CommentText"/>
        <w:rPr>
          <w:lang w:val="en-US"/>
        </w:rPr>
      </w:pPr>
      <w:r>
        <w:rPr>
          <w:lang w:val="en-US"/>
        </w:rPr>
        <w:t xml:space="preserve">After some thought, I would not include the name of HBS and  </w:t>
      </w:r>
    </w:p>
  </w:comment>
  <w:comment w:id="1" w:author="MPIDR_D\alburezgutierrez" w:date="2020-05-29T08:00:00Z" w:initials="M">
    <w:p w14:paraId="1761B1F3" w14:textId="1C88ECE7" w:rsidR="009B61FD" w:rsidRPr="00EA106F" w:rsidRDefault="009B61FD">
      <w:pPr>
        <w:pStyle w:val="CommentText"/>
        <w:rPr>
          <w:lang w:val="en-US"/>
        </w:rPr>
      </w:pPr>
      <w:r>
        <w:rPr>
          <w:rStyle w:val="CommentReference"/>
        </w:rPr>
        <w:annotationRef/>
      </w:r>
      <w:r w:rsidRPr="00EA106F">
        <w:rPr>
          <w:rStyle w:val="CommentReference"/>
          <w:lang w:val="en-US"/>
        </w:rPr>
        <w:t>Improved this and included the mitigation plan</w:t>
      </w:r>
    </w:p>
  </w:comment>
  <w:comment w:id="3" w:author="MPIDR_D\alburezgutierrez" w:date="2020-05-29T08:05:00Z" w:initials="M">
    <w:p w14:paraId="5F5A15A0" w14:textId="486023FB" w:rsidR="00BB0174" w:rsidRPr="008169FF" w:rsidRDefault="00BB0174">
      <w:pPr>
        <w:pStyle w:val="CommentText"/>
        <w:rPr>
          <w:lang w:val="en-US"/>
        </w:rPr>
      </w:pPr>
      <w:r>
        <w:rPr>
          <w:rStyle w:val="CommentReference"/>
        </w:rPr>
        <w:annotationRef/>
      </w:r>
      <w:r w:rsidRPr="008169FF">
        <w:rPr>
          <w:lang w:val="en-US"/>
        </w:rPr>
        <w:t xml:space="preserve">I wrote why we are the best </w:t>
      </w:r>
      <w:r w:rsidR="00850CDD">
        <w:rPr>
          <w:lang w:val="en-US"/>
        </w:rPr>
        <w:t>for t</w:t>
      </w:r>
      <w:r w:rsidRPr="008169FF">
        <w:rPr>
          <w:lang w:val="en-US"/>
        </w:rPr>
        <w:t>he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CDCD9" w14:textId="77777777" w:rsidR="00E06512" w:rsidRDefault="00E06512" w:rsidP="004A3469">
      <w:pPr>
        <w:spacing w:after="0" w:line="240" w:lineRule="auto"/>
      </w:pPr>
      <w:r>
        <w:separator/>
      </w:r>
    </w:p>
  </w:endnote>
  <w:endnote w:type="continuationSeparator" w:id="0">
    <w:p w14:paraId="75D28EBB" w14:textId="77777777" w:rsidR="00E06512" w:rsidRDefault="00E06512"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7B227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1B167" w14:textId="77777777" w:rsidR="00E06512" w:rsidRDefault="00E06512" w:rsidP="004A3469">
      <w:pPr>
        <w:spacing w:after="0" w:line="240" w:lineRule="auto"/>
      </w:pPr>
      <w:r>
        <w:separator/>
      </w:r>
    </w:p>
  </w:footnote>
  <w:footnote w:type="continuationSeparator" w:id="0">
    <w:p w14:paraId="0FA49B3A" w14:textId="77777777" w:rsidR="00E06512" w:rsidRDefault="00E06512" w:rsidP="004A3469">
      <w:pPr>
        <w:spacing w:after="0" w:line="240" w:lineRule="auto"/>
      </w:pPr>
      <w:r>
        <w:continuationSeparator/>
      </w:r>
    </w:p>
  </w:footnote>
  <w:footnote w:id="1">
    <w:p w14:paraId="661D0787" w14:textId="2B71846A" w:rsidR="00C25F41" w:rsidRPr="00C25F41" w:rsidRDefault="00C25F41" w:rsidP="00C25F41">
      <w:pPr>
        <w:pStyle w:val="FootnoteText"/>
        <w:rPr>
          <w:lang w:val="en-US"/>
        </w:rPr>
      </w:pPr>
      <w:r>
        <w:rPr>
          <w:rStyle w:val="FootnoteReference"/>
        </w:rPr>
        <w:footnoteRef/>
      </w:r>
      <w:r w:rsidR="001A5B53">
        <w:t xml:space="preserve"> </w:t>
      </w:r>
      <w:r>
        <w:t xml:space="preserve">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w:t>
      </w:r>
      <w:r w:rsidR="003C24CF">
        <w:t xml:space="preserve"> (</w:t>
      </w:r>
      <w:hyperlink r:id="rId1" w:history="1">
        <w:r w:rsidR="00E35F65" w:rsidRPr="00EC175F">
          <w:rPr>
            <w:rStyle w:val="Hyperlink"/>
            <w:rFonts w:cs="Calibri"/>
            <w:lang w:val="en-US" w:eastAsia="de-DE"/>
          </w:rPr>
          <w:t>www.mortality.org</w:t>
        </w:r>
      </w:hyperlink>
      <w:r w:rsidR="003C24CF">
        <w:t>)</w:t>
      </w:r>
    </w:p>
  </w:footnote>
  <w:footnote w:id="2">
    <w:p w14:paraId="5F13E09E" w14:textId="77F65C95" w:rsidR="00975141" w:rsidRPr="00975141" w:rsidRDefault="00975141">
      <w:pPr>
        <w:pStyle w:val="FootnoteText"/>
        <w:rPr>
          <w:lang w:val="en-US"/>
        </w:rPr>
      </w:pPr>
      <w:r>
        <w:rPr>
          <w:rStyle w:val="FootnoteReference"/>
        </w:rPr>
        <w:footnoteRef/>
      </w:r>
      <w:r w:rsidRPr="00975141">
        <w:rPr>
          <w:lang w:val="en-US"/>
        </w:rPr>
        <w:t xml:space="preserve"> </w:t>
      </w:r>
      <w:r w:rsidR="00E06512">
        <w:fldChar w:fldCharType="begin"/>
      </w:r>
      <w:r w:rsidR="00E06512" w:rsidRPr="007842B3">
        <w:rPr>
          <w:lang w:val="en-US"/>
        </w:rPr>
        <w:instrText xml:space="preserve"> HYPERLINK "https://www.medrxiv.org/content/10.1101/2020.05.15.20102657v1" </w:instrText>
      </w:r>
      <w:r w:rsidR="00E06512">
        <w:fldChar w:fldCharType="separate"/>
      </w:r>
      <w:r w:rsidRPr="00826592">
        <w:rPr>
          <w:rStyle w:val="Hyperlink"/>
          <w:lang w:val="en-US"/>
        </w:rPr>
        <w:t>https://www.medrxiv.org/content/10.1101/2020.05.15.20102657v1</w:t>
      </w:r>
      <w:r w:rsidR="00E06512">
        <w:rPr>
          <w:rStyle w:val="Hyperlink"/>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38BD"/>
    <w:rsid w:val="000147BB"/>
    <w:rsid w:val="00015C4A"/>
    <w:rsid w:val="00021E1D"/>
    <w:rsid w:val="00022C74"/>
    <w:rsid w:val="0002361D"/>
    <w:rsid w:val="00024BAE"/>
    <w:rsid w:val="00025137"/>
    <w:rsid w:val="00030260"/>
    <w:rsid w:val="00030E7D"/>
    <w:rsid w:val="00031C35"/>
    <w:rsid w:val="00035800"/>
    <w:rsid w:val="000413AC"/>
    <w:rsid w:val="00046039"/>
    <w:rsid w:val="00046FDE"/>
    <w:rsid w:val="00052734"/>
    <w:rsid w:val="0005297C"/>
    <w:rsid w:val="000552F2"/>
    <w:rsid w:val="00056530"/>
    <w:rsid w:val="00056F64"/>
    <w:rsid w:val="00060351"/>
    <w:rsid w:val="00061106"/>
    <w:rsid w:val="000655CC"/>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05805"/>
    <w:rsid w:val="001102BD"/>
    <w:rsid w:val="0011481D"/>
    <w:rsid w:val="00114DB9"/>
    <w:rsid w:val="00121B59"/>
    <w:rsid w:val="001227D7"/>
    <w:rsid w:val="00132E20"/>
    <w:rsid w:val="00132E6C"/>
    <w:rsid w:val="00133B24"/>
    <w:rsid w:val="00134E69"/>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81A37"/>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D52FB"/>
    <w:rsid w:val="001E1F9B"/>
    <w:rsid w:val="001E44CE"/>
    <w:rsid w:val="001E4AA5"/>
    <w:rsid w:val="001E6742"/>
    <w:rsid w:val="001F1312"/>
    <w:rsid w:val="001F163A"/>
    <w:rsid w:val="001F5FA0"/>
    <w:rsid w:val="001F667A"/>
    <w:rsid w:val="00210E43"/>
    <w:rsid w:val="002145E3"/>
    <w:rsid w:val="00217773"/>
    <w:rsid w:val="002179A0"/>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361A"/>
    <w:rsid w:val="002A53BB"/>
    <w:rsid w:val="002A5626"/>
    <w:rsid w:val="002B12FC"/>
    <w:rsid w:val="002B3716"/>
    <w:rsid w:val="002C331B"/>
    <w:rsid w:val="002C4332"/>
    <w:rsid w:val="002C5D81"/>
    <w:rsid w:val="002C69F3"/>
    <w:rsid w:val="002D1ED2"/>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80AA6"/>
    <w:rsid w:val="0039320B"/>
    <w:rsid w:val="00397158"/>
    <w:rsid w:val="003A178E"/>
    <w:rsid w:val="003A17D0"/>
    <w:rsid w:val="003A2F2A"/>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077EE"/>
    <w:rsid w:val="0041201B"/>
    <w:rsid w:val="00412486"/>
    <w:rsid w:val="00413278"/>
    <w:rsid w:val="004136E7"/>
    <w:rsid w:val="00416643"/>
    <w:rsid w:val="004174A4"/>
    <w:rsid w:val="00421665"/>
    <w:rsid w:val="00421EE9"/>
    <w:rsid w:val="0042536E"/>
    <w:rsid w:val="00426DDE"/>
    <w:rsid w:val="00430420"/>
    <w:rsid w:val="00430DBC"/>
    <w:rsid w:val="00431978"/>
    <w:rsid w:val="004320C3"/>
    <w:rsid w:val="004326DC"/>
    <w:rsid w:val="00433A51"/>
    <w:rsid w:val="00435C81"/>
    <w:rsid w:val="00440137"/>
    <w:rsid w:val="00440146"/>
    <w:rsid w:val="004425A0"/>
    <w:rsid w:val="00443887"/>
    <w:rsid w:val="00445275"/>
    <w:rsid w:val="00445C0F"/>
    <w:rsid w:val="00445D9A"/>
    <w:rsid w:val="00445F54"/>
    <w:rsid w:val="00450CE7"/>
    <w:rsid w:val="00453679"/>
    <w:rsid w:val="00454FA5"/>
    <w:rsid w:val="00466267"/>
    <w:rsid w:val="00467699"/>
    <w:rsid w:val="00467897"/>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3FDF"/>
    <w:rsid w:val="004D5065"/>
    <w:rsid w:val="004D64B9"/>
    <w:rsid w:val="004D6BE4"/>
    <w:rsid w:val="004D728D"/>
    <w:rsid w:val="004E274D"/>
    <w:rsid w:val="004F2B85"/>
    <w:rsid w:val="004F6C16"/>
    <w:rsid w:val="004F738E"/>
    <w:rsid w:val="004F78C9"/>
    <w:rsid w:val="0050317B"/>
    <w:rsid w:val="0050345D"/>
    <w:rsid w:val="00503C00"/>
    <w:rsid w:val="00504A2B"/>
    <w:rsid w:val="00504BF8"/>
    <w:rsid w:val="005056F9"/>
    <w:rsid w:val="005079DE"/>
    <w:rsid w:val="00507BE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0B7B"/>
    <w:rsid w:val="00552CEF"/>
    <w:rsid w:val="0055435D"/>
    <w:rsid w:val="00557A88"/>
    <w:rsid w:val="00560361"/>
    <w:rsid w:val="00563FE0"/>
    <w:rsid w:val="005655F9"/>
    <w:rsid w:val="00566AD9"/>
    <w:rsid w:val="00567B00"/>
    <w:rsid w:val="00567D59"/>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B6F61"/>
    <w:rsid w:val="005C5387"/>
    <w:rsid w:val="005D3534"/>
    <w:rsid w:val="005D3627"/>
    <w:rsid w:val="005D48F3"/>
    <w:rsid w:val="005D584D"/>
    <w:rsid w:val="005D66D3"/>
    <w:rsid w:val="005E240C"/>
    <w:rsid w:val="005E352B"/>
    <w:rsid w:val="005E4C9F"/>
    <w:rsid w:val="005E672F"/>
    <w:rsid w:val="005F2618"/>
    <w:rsid w:val="005F61AB"/>
    <w:rsid w:val="005F68EB"/>
    <w:rsid w:val="0060275A"/>
    <w:rsid w:val="006035CC"/>
    <w:rsid w:val="0060392C"/>
    <w:rsid w:val="00603A8A"/>
    <w:rsid w:val="0060570A"/>
    <w:rsid w:val="006074F2"/>
    <w:rsid w:val="00611224"/>
    <w:rsid w:val="00611C2F"/>
    <w:rsid w:val="00617A69"/>
    <w:rsid w:val="00620464"/>
    <w:rsid w:val="00621F6A"/>
    <w:rsid w:val="00630051"/>
    <w:rsid w:val="0063182D"/>
    <w:rsid w:val="00635F57"/>
    <w:rsid w:val="0063729F"/>
    <w:rsid w:val="006379DC"/>
    <w:rsid w:val="006408D8"/>
    <w:rsid w:val="00640AFA"/>
    <w:rsid w:val="00641127"/>
    <w:rsid w:val="00645DCA"/>
    <w:rsid w:val="00645F16"/>
    <w:rsid w:val="00647444"/>
    <w:rsid w:val="0065096E"/>
    <w:rsid w:val="00650E76"/>
    <w:rsid w:val="0065253A"/>
    <w:rsid w:val="00653628"/>
    <w:rsid w:val="00655E6D"/>
    <w:rsid w:val="0066422D"/>
    <w:rsid w:val="006705A1"/>
    <w:rsid w:val="0067199E"/>
    <w:rsid w:val="00671CA7"/>
    <w:rsid w:val="00672EF2"/>
    <w:rsid w:val="006823D3"/>
    <w:rsid w:val="006837C6"/>
    <w:rsid w:val="00683A20"/>
    <w:rsid w:val="00683A83"/>
    <w:rsid w:val="006853E2"/>
    <w:rsid w:val="00687FDB"/>
    <w:rsid w:val="006924A6"/>
    <w:rsid w:val="00693FA2"/>
    <w:rsid w:val="00694000"/>
    <w:rsid w:val="006976E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7466"/>
    <w:rsid w:val="006E0E3A"/>
    <w:rsid w:val="006E3319"/>
    <w:rsid w:val="006E36F2"/>
    <w:rsid w:val="006E4BAA"/>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842B3"/>
    <w:rsid w:val="007939E5"/>
    <w:rsid w:val="007950E6"/>
    <w:rsid w:val="0079684A"/>
    <w:rsid w:val="0079686C"/>
    <w:rsid w:val="0079771A"/>
    <w:rsid w:val="00797B31"/>
    <w:rsid w:val="007A2C6A"/>
    <w:rsid w:val="007A3C9A"/>
    <w:rsid w:val="007A41D9"/>
    <w:rsid w:val="007A66F1"/>
    <w:rsid w:val="007B2274"/>
    <w:rsid w:val="007B2863"/>
    <w:rsid w:val="007B29F4"/>
    <w:rsid w:val="007C1D0D"/>
    <w:rsid w:val="007C2040"/>
    <w:rsid w:val="007C2B6E"/>
    <w:rsid w:val="007C3F88"/>
    <w:rsid w:val="007C7A4A"/>
    <w:rsid w:val="007D15F8"/>
    <w:rsid w:val="007D3515"/>
    <w:rsid w:val="007D56C4"/>
    <w:rsid w:val="007D589C"/>
    <w:rsid w:val="007D76C5"/>
    <w:rsid w:val="007E4642"/>
    <w:rsid w:val="007E7B50"/>
    <w:rsid w:val="007F25EF"/>
    <w:rsid w:val="007F50CD"/>
    <w:rsid w:val="007F7990"/>
    <w:rsid w:val="008022E2"/>
    <w:rsid w:val="00803A4F"/>
    <w:rsid w:val="008109D7"/>
    <w:rsid w:val="008119DD"/>
    <w:rsid w:val="0081400D"/>
    <w:rsid w:val="008169FF"/>
    <w:rsid w:val="008171C9"/>
    <w:rsid w:val="00820E23"/>
    <w:rsid w:val="00821C88"/>
    <w:rsid w:val="0082538E"/>
    <w:rsid w:val="00830BC2"/>
    <w:rsid w:val="00833CD5"/>
    <w:rsid w:val="00834FA9"/>
    <w:rsid w:val="00840A1D"/>
    <w:rsid w:val="00840D00"/>
    <w:rsid w:val="0084135D"/>
    <w:rsid w:val="00841C26"/>
    <w:rsid w:val="008430EB"/>
    <w:rsid w:val="00843563"/>
    <w:rsid w:val="008504A4"/>
    <w:rsid w:val="00850A3D"/>
    <w:rsid w:val="00850CD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D4654"/>
    <w:rsid w:val="008D697D"/>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40758"/>
    <w:rsid w:val="009416A0"/>
    <w:rsid w:val="009453FB"/>
    <w:rsid w:val="00946875"/>
    <w:rsid w:val="00951A40"/>
    <w:rsid w:val="00953D10"/>
    <w:rsid w:val="00954B19"/>
    <w:rsid w:val="00961D7C"/>
    <w:rsid w:val="0096234E"/>
    <w:rsid w:val="00964479"/>
    <w:rsid w:val="009674E5"/>
    <w:rsid w:val="009702AF"/>
    <w:rsid w:val="00971EDA"/>
    <w:rsid w:val="009731A0"/>
    <w:rsid w:val="00974656"/>
    <w:rsid w:val="00974FF2"/>
    <w:rsid w:val="00975141"/>
    <w:rsid w:val="00975BA0"/>
    <w:rsid w:val="009770BC"/>
    <w:rsid w:val="009779F6"/>
    <w:rsid w:val="00977E27"/>
    <w:rsid w:val="00981E82"/>
    <w:rsid w:val="00981FA4"/>
    <w:rsid w:val="009822AB"/>
    <w:rsid w:val="00984673"/>
    <w:rsid w:val="00984A01"/>
    <w:rsid w:val="00986265"/>
    <w:rsid w:val="00991C52"/>
    <w:rsid w:val="00993F25"/>
    <w:rsid w:val="00994966"/>
    <w:rsid w:val="00995840"/>
    <w:rsid w:val="00997A68"/>
    <w:rsid w:val="009A2CE0"/>
    <w:rsid w:val="009A451F"/>
    <w:rsid w:val="009B32E9"/>
    <w:rsid w:val="009B5AB1"/>
    <w:rsid w:val="009B61FD"/>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394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65B7"/>
    <w:rsid w:val="00A77A29"/>
    <w:rsid w:val="00A84751"/>
    <w:rsid w:val="00A85128"/>
    <w:rsid w:val="00A85A8C"/>
    <w:rsid w:val="00A92412"/>
    <w:rsid w:val="00A95F39"/>
    <w:rsid w:val="00A96C08"/>
    <w:rsid w:val="00AA0B6E"/>
    <w:rsid w:val="00AA1006"/>
    <w:rsid w:val="00AA22E6"/>
    <w:rsid w:val="00AA2A82"/>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5778"/>
    <w:rsid w:val="00B363ED"/>
    <w:rsid w:val="00B40051"/>
    <w:rsid w:val="00B413B8"/>
    <w:rsid w:val="00B454F5"/>
    <w:rsid w:val="00B4658B"/>
    <w:rsid w:val="00B51DB2"/>
    <w:rsid w:val="00B53847"/>
    <w:rsid w:val="00B56254"/>
    <w:rsid w:val="00B574B1"/>
    <w:rsid w:val="00B600C9"/>
    <w:rsid w:val="00B602C2"/>
    <w:rsid w:val="00B61EF8"/>
    <w:rsid w:val="00B62FC8"/>
    <w:rsid w:val="00B643EA"/>
    <w:rsid w:val="00B70068"/>
    <w:rsid w:val="00B70515"/>
    <w:rsid w:val="00B76584"/>
    <w:rsid w:val="00B7673A"/>
    <w:rsid w:val="00B80BFF"/>
    <w:rsid w:val="00B82D0F"/>
    <w:rsid w:val="00B84268"/>
    <w:rsid w:val="00B9026A"/>
    <w:rsid w:val="00B94DBF"/>
    <w:rsid w:val="00B95A5D"/>
    <w:rsid w:val="00B96263"/>
    <w:rsid w:val="00BA07A2"/>
    <w:rsid w:val="00BA24AA"/>
    <w:rsid w:val="00BA5DC7"/>
    <w:rsid w:val="00BB0174"/>
    <w:rsid w:val="00BB0DE1"/>
    <w:rsid w:val="00BB4237"/>
    <w:rsid w:val="00BB56DC"/>
    <w:rsid w:val="00BB7A2F"/>
    <w:rsid w:val="00BC0B66"/>
    <w:rsid w:val="00BC2BA3"/>
    <w:rsid w:val="00BC3248"/>
    <w:rsid w:val="00BC4BB5"/>
    <w:rsid w:val="00BC5E10"/>
    <w:rsid w:val="00BC6D67"/>
    <w:rsid w:val="00BD1FA5"/>
    <w:rsid w:val="00BD5A18"/>
    <w:rsid w:val="00BD68A3"/>
    <w:rsid w:val="00BE1FE5"/>
    <w:rsid w:val="00BE21C2"/>
    <w:rsid w:val="00BE3B75"/>
    <w:rsid w:val="00BE48FD"/>
    <w:rsid w:val="00BE4D1A"/>
    <w:rsid w:val="00BF2584"/>
    <w:rsid w:val="00BF467E"/>
    <w:rsid w:val="00BF54BC"/>
    <w:rsid w:val="00BF73A9"/>
    <w:rsid w:val="00BF73DB"/>
    <w:rsid w:val="00C00951"/>
    <w:rsid w:val="00C04F9C"/>
    <w:rsid w:val="00C063DA"/>
    <w:rsid w:val="00C06781"/>
    <w:rsid w:val="00C07E84"/>
    <w:rsid w:val="00C21462"/>
    <w:rsid w:val="00C22C47"/>
    <w:rsid w:val="00C25B06"/>
    <w:rsid w:val="00C25DC5"/>
    <w:rsid w:val="00C25F41"/>
    <w:rsid w:val="00C31996"/>
    <w:rsid w:val="00C34F2F"/>
    <w:rsid w:val="00C40980"/>
    <w:rsid w:val="00C41C94"/>
    <w:rsid w:val="00C41D68"/>
    <w:rsid w:val="00C44116"/>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3F0D"/>
    <w:rsid w:val="00C7516E"/>
    <w:rsid w:val="00C76921"/>
    <w:rsid w:val="00C76B37"/>
    <w:rsid w:val="00C76EB4"/>
    <w:rsid w:val="00C8120F"/>
    <w:rsid w:val="00C8283D"/>
    <w:rsid w:val="00C847F7"/>
    <w:rsid w:val="00C85C73"/>
    <w:rsid w:val="00C87397"/>
    <w:rsid w:val="00C8789A"/>
    <w:rsid w:val="00C903CE"/>
    <w:rsid w:val="00C92177"/>
    <w:rsid w:val="00C95B9F"/>
    <w:rsid w:val="00C96926"/>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F6A68"/>
    <w:rsid w:val="00D046D0"/>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13B"/>
    <w:rsid w:val="00D4689E"/>
    <w:rsid w:val="00D50F89"/>
    <w:rsid w:val="00D55BC7"/>
    <w:rsid w:val="00D55DBC"/>
    <w:rsid w:val="00D5606C"/>
    <w:rsid w:val="00D57F6B"/>
    <w:rsid w:val="00D6061B"/>
    <w:rsid w:val="00D613FB"/>
    <w:rsid w:val="00D62406"/>
    <w:rsid w:val="00D64EBD"/>
    <w:rsid w:val="00D66E63"/>
    <w:rsid w:val="00D7298D"/>
    <w:rsid w:val="00D75819"/>
    <w:rsid w:val="00D76765"/>
    <w:rsid w:val="00D8045E"/>
    <w:rsid w:val="00D84F8D"/>
    <w:rsid w:val="00D91048"/>
    <w:rsid w:val="00D9550E"/>
    <w:rsid w:val="00DA1B7C"/>
    <w:rsid w:val="00DA409E"/>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512"/>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51C17"/>
    <w:rsid w:val="00E6066C"/>
    <w:rsid w:val="00E60ADA"/>
    <w:rsid w:val="00E6202E"/>
    <w:rsid w:val="00E633A7"/>
    <w:rsid w:val="00E70703"/>
    <w:rsid w:val="00E74810"/>
    <w:rsid w:val="00E7767F"/>
    <w:rsid w:val="00E811CD"/>
    <w:rsid w:val="00E82880"/>
    <w:rsid w:val="00E832F4"/>
    <w:rsid w:val="00E93313"/>
    <w:rsid w:val="00E9398D"/>
    <w:rsid w:val="00E94B8C"/>
    <w:rsid w:val="00E94C9F"/>
    <w:rsid w:val="00E966BE"/>
    <w:rsid w:val="00EA106F"/>
    <w:rsid w:val="00EA1734"/>
    <w:rsid w:val="00EA3899"/>
    <w:rsid w:val="00EA7D8C"/>
    <w:rsid w:val="00EB0496"/>
    <w:rsid w:val="00EB076C"/>
    <w:rsid w:val="00EB3E1A"/>
    <w:rsid w:val="00EB7C8A"/>
    <w:rsid w:val="00EC23CB"/>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0DC8"/>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67D08"/>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1959"/>
    <w:rsid w:val="00FD2309"/>
    <w:rsid w:val="00FD2A85"/>
    <w:rsid w:val="00FD30FD"/>
    <w:rsid w:val="00FD796E"/>
    <w:rsid w:val="00FE0BC0"/>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opulation-europe.eu/policy-brief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app.shinyapps.io/child_death_pa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EE9C9-DF41-4173-8B7B-E312C2AC7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804F5565.dotm</Template>
  <TotalTime>0</TotalTime>
  <Pages>4</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MPIDR_D\Zagheni</cp:lastModifiedBy>
  <cp:revision>3</cp:revision>
  <cp:lastPrinted>2018-03-16T09:11:00Z</cp:lastPrinted>
  <dcterms:created xsi:type="dcterms:W3CDTF">2020-05-29T12:33:00Z</dcterms:created>
  <dcterms:modified xsi:type="dcterms:W3CDTF">2020-05-29T12:35:00Z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id="gGmAf3gU"/&gt;&lt;style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