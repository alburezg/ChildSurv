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66468" w14:textId="56C18E04" w:rsidR="0031623A" w:rsidRPr="00993F25" w:rsidRDefault="00F9405B" w:rsidP="0031623A">
      <w:pPr>
        <w:spacing w:after="60" w:line="240" w:lineRule="auto"/>
        <w:jc w:val="both"/>
        <w:rPr>
          <w:rFonts w:cs="Arial"/>
          <w:b/>
          <w:lang w:val="en-US"/>
        </w:rPr>
      </w:pPr>
      <w:r w:rsidRPr="00993F25">
        <w:rPr>
          <w:rFonts w:cs="Arial"/>
          <w:b/>
          <w:lang w:val="en-US"/>
        </w:rPr>
        <w:t xml:space="preserve">Family bereavement due to Covid-19 and its consequences for society: a new approach combining </w:t>
      </w:r>
      <w:r w:rsidR="004D64B9" w:rsidRPr="00993F25">
        <w:rPr>
          <w:rFonts w:cs="Arial"/>
          <w:b/>
          <w:lang w:val="en-US"/>
        </w:rPr>
        <w:t xml:space="preserve">macro-level </w:t>
      </w:r>
      <w:r w:rsidRPr="00993F25">
        <w:rPr>
          <w:rFonts w:cs="Arial"/>
          <w:b/>
          <w:lang w:val="en-US"/>
        </w:rPr>
        <w:t xml:space="preserve">demographic </w:t>
      </w:r>
      <w:r w:rsidR="00A6469C">
        <w:rPr>
          <w:rFonts w:cs="Arial"/>
          <w:b/>
          <w:lang w:val="en-US"/>
        </w:rPr>
        <w:t>estimations</w:t>
      </w:r>
      <w:r w:rsidRPr="00993F25">
        <w:rPr>
          <w:rFonts w:cs="Arial"/>
          <w:b/>
          <w:lang w:val="en-US"/>
        </w:rPr>
        <w:t xml:space="preserve"> and micro-level analysis</w:t>
      </w:r>
    </w:p>
    <w:p w14:paraId="542A03AA" w14:textId="77777777" w:rsidR="00EA1734" w:rsidRPr="00BD5A18" w:rsidRDefault="00EA1734" w:rsidP="002D4C87">
      <w:pPr>
        <w:spacing w:after="60" w:line="240" w:lineRule="auto"/>
        <w:jc w:val="both"/>
        <w:rPr>
          <w:rFonts w:cs="Arial"/>
          <w:lang w:val="en-US"/>
        </w:rPr>
      </w:pPr>
    </w:p>
    <w:p w14:paraId="6ADB7635" w14:textId="77777777" w:rsidR="00030260" w:rsidRPr="00BD5A18" w:rsidRDefault="00030260" w:rsidP="002D4C87">
      <w:pPr>
        <w:spacing w:after="60" w:line="240" w:lineRule="auto"/>
        <w:jc w:val="both"/>
        <w:rPr>
          <w:rFonts w:cs="Arial"/>
          <w:b/>
          <w:smallCaps/>
          <w:lang w:val="en-US"/>
        </w:rPr>
      </w:pPr>
      <w:r w:rsidRPr="00BD5A18">
        <w:rPr>
          <w:rFonts w:cs="Arial"/>
          <w:b/>
          <w:smallCaps/>
          <w:lang w:val="en-US"/>
        </w:rPr>
        <w:t>Applicants</w:t>
      </w:r>
    </w:p>
    <w:p w14:paraId="0052CD36" w14:textId="40A556B6" w:rsidR="003A4441" w:rsidRDefault="000C4621" w:rsidP="002D4C87">
      <w:pPr>
        <w:spacing w:after="60" w:line="240" w:lineRule="auto"/>
        <w:jc w:val="both"/>
        <w:rPr>
          <w:rFonts w:cs="Calibri"/>
          <w:lang w:val="en-US" w:eastAsia="de-DE"/>
        </w:rPr>
      </w:pPr>
      <w:r>
        <w:rPr>
          <w:rFonts w:cs="Calibri"/>
          <w:lang w:val="en-US" w:eastAsia="de-DE"/>
        </w:rPr>
        <w:t>Dr</w:t>
      </w:r>
      <w:r w:rsidR="00453679">
        <w:rPr>
          <w:rFonts w:cs="Calibri"/>
          <w:lang w:val="en-US" w:eastAsia="de-DE"/>
        </w:rPr>
        <w:t>.</w:t>
      </w:r>
      <w:r w:rsidR="003700AD">
        <w:rPr>
          <w:rFonts w:cs="Calibri"/>
          <w:lang w:val="en-US" w:eastAsia="de-DE"/>
        </w:rPr>
        <w:t xml:space="preserve">, </w:t>
      </w:r>
      <w:r w:rsidR="003A4441" w:rsidRPr="00367299">
        <w:rPr>
          <w:rFonts w:cs="Calibri"/>
          <w:b/>
          <w:lang w:val="en-US" w:eastAsia="de-DE"/>
        </w:rPr>
        <w:t>Diego Alburez-Gutierrez</w:t>
      </w:r>
      <w:r w:rsidR="003A4441">
        <w:rPr>
          <w:rFonts w:cs="Calibri"/>
          <w:lang w:val="en-US" w:eastAsia="de-DE"/>
        </w:rPr>
        <w:t xml:space="preserve">, </w:t>
      </w:r>
      <w:r w:rsidR="00B0489B">
        <w:rPr>
          <w:rFonts w:cs="Calibri"/>
          <w:lang w:val="en-US" w:eastAsia="de-DE"/>
        </w:rPr>
        <w:t xml:space="preserve">Postdoctoral </w:t>
      </w:r>
      <w:r w:rsidR="00C8120F">
        <w:rPr>
          <w:rFonts w:cs="Calibri"/>
          <w:lang w:val="en-US" w:eastAsia="de-DE"/>
        </w:rPr>
        <w:t>R</w:t>
      </w:r>
      <w:r>
        <w:rPr>
          <w:rFonts w:cs="Calibri"/>
          <w:lang w:val="en-US" w:eastAsia="de-DE"/>
        </w:rPr>
        <w:t xml:space="preserve">esearch </w:t>
      </w:r>
      <w:r w:rsidR="00C8120F">
        <w:rPr>
          <w:rFonts w:cs="Calibri"/>
          <w:lang w:val="en-US" w:eastAsia="de-DE"/>
        </w:rPr>
        <w:t>S</w:t>
      </w:r>
      <w:r>
        <w:rPr>
          <w:rFonts w:cs="Calibri"/>
          <w:lang w:val="en-US" w:eastAsia="de-DE"/>
        </w:rPr>
        <w:t xml:space="preserve">cientist, </w:t>
      </w:r>
      <w:r w:rsidR="003A4441" w:rsidRPr="003A4441">
        <w:rPr>
          <w:rFonts w:cs="Calibri"/>
          <w:lang w:val="en-US" w:eastAsia="de-DE"/>
        </w:rPr>
        <w:t>Max Planck Institute for Demographic Research</w:t>
      </w:r>
      <w:r w:rsidR="00A008B1">
        <w:rPr>
          <w:rFonts w:cs="Calibri"/>
          <w:lang w:val="en-US" w:eastAsia="de-DE"/>
        </w:rPr>
        <w:t xml:space="preserve"> (Lab of Digital and Computational Demography)</w:t>
      </w:r>
      <w:r w:rsidR="000E5517">
        <w:rPr>
          <w:rFonts w:cs="Calibri"/>
          <w:lang w:val="en-US" w:eastAsia="de-DE"/>
        </w:rPr>
        <w:t xml:space="preserve"> </w:t>
      </w:r>
    </w:p>
    <w:p w14:paraId="68E36285" w14:textId="79CB8755" w:rsidR="000C4621" w:rsidRPr="00876B94" w:rsidRDefault="00453679" w:rsidP="002D4C87">
      <w:pPr>
        <w:spacing w:after="60" w:line="240" w:lineRule="auto"/>
        <w:jc w:val="both"/>
        <w:rPr>
          <w:rFonts w:cs="Calibri"/>
          <w:lang w:val="en-US" w:eastAsia="de-DE"/>
        </w:rPr>
      </w:pPr>
      <w:r>
        <w:rPr>
          <w:rFonts w:cs="Calibri"/>
          <w:lang w:val="en-US" w:eastAsia="de-DE"/>
        </w:rPr>
        <w:t>Prof. Dr.</w:t>
      </w:r>
      <w:r w:rsidR="000C4621" w:rsidRPr="000C4621">
        <w:rPr>
          <w:rFonts w:cs="Calibri"/>
          <w:lang w:val="en-US" w:eastAsia="de-DE"/>
        </w:rPr>
        <w:t xml:space="preserve">, </w:t>
      </w:r>
      <w:r w:rsidR="000C4621" w:rsidRPr="00267C9E">
        <w:rPr>
          <w:rFonts w:cs="Calibri"/>
          <w:b/>
          <w:lang w:val="en-US" w:eastAsia="de-DE"/>
        </w:rPr>
        <w:t>Emilio Zagheni</w:t>
      </w:r>
      <w:r w:rsidR="000C4621" w:rsidRPr="000C4621">
        <w:rPr>
          <w:rFonts w:cs="Calibri"/>
          <w:lang w:val="en-US" w:eastAsia="de-DE"/>
        </w:rPr>
        <w:t xml:space="preserve">, </w:t>
      </w:r>
      <w:r w:rsidRPr="000C4621">
        <w:rPr>
          <w:rFonts w:cs="Calibri"/>
          <w:lang w:val="en-US" w:eastAsia="de-DE"/>
        </w:rPr>
        <w:t>Director</w:t>
      </w:r>
      <w:r>
        <w:rPr>
          <w:rFonts w:cs="Calibri"/>
          <w:lang w:val="en-US" w:eastAsia="de-DE"/>
        </w:rPr>
        <w:t>,</w:t>
      </w:r>
      <w:r w:rsidRPr="000C4621">
        <w:rPr>
          <w:rFonts w:cs="Calibri"/>
          <w:lang w:val="en-US" w:eastAsia="de-DE"/>
        </w:rPr>
        <w:t xml:space="preserve"> </w:t>
      </w:r>
      <w:r w:rsidR="000C4621" w:rsidRPr="000C4621">
        <w:rPr>
          <w:rFonts w:cs="Calibri"/>
          <w:lang w:val="en-US" w:eastAsia="de-DE"/>
        </w:rPr>
        <w:t xml:space="preserve">Max Planck Institute for Demographic Research </w:t>
      </w:r>
    </w:p>
    <w:p w14:paraId="03975122" w14:textId="77777777" w:rsidR="00EA1734" w:rsidRPr="00253BFF" w:rsidRDefault="00EA1734" w:rsidP="002D4C87">
      <w:pPr>
        <w:spacing w:after="60" w:line="240" w:lineRule="auto"/>
        <w:jc w:val="both"/>
        <w:rPr>
          <w:rFonts w:cs="Arial"/>
          <w:lang w:val="en-US"/>
        </w:rPr>
      </w:pPr>
    </w:p>
    <w:p w14:paraId="0EA2C312" w14:textId="2C8DC2A8" w:rsidR="00030260" w:rsidRPr="00BD5A18" w:rsidRDefault="00030260" w:rsidP="002D4C87">
      <w:pPr>
        <w:spacing w:after="60" w:line="240" w:lineRule="auto"/>
        <w:jc w:val="both"/>
        <w:rPr>
          <w:rFonts w:cs="Arial"/>
          <w:lang w:val="en-US"/>
        </w:rPr>
      </w:pPr>
      <w:r w:rsidRPr="00BD5A18">
        <w:rPr>
          <w:rFonts w:cs="Arial"/>
          <w:b/>
          <w:smallCaps/>
          <w:lang w:val="en-US"/>
        </w:rPr>
        <w:t>Keywords</w:t>
      </w:r>
      <w:r w:rsidR="006408D8">
        <w:rPr>
          <w:rFonts w:cs="Arial"/>
          <w:b/>
          <w:smallCaps/>
          <w:lang w:val="en-US"/>
        </w:rPr>
        <w:t xml:space="preserve">: </w:t>
      </w:r>
      <w:r w:rsidR="00977E27" w:rsidRPr="00977E27">
        <w:rPr>
          <w:rFonts w:cs="Arial"/>
          <w:lang w:val="en-US"/>
        </w:rPr>
        <w:t>bereavement, family support, excess mortality</w:t>
      </w:r>
      <w:r w:rsidR="00C73AE7">
        <w:rPr>
          <w:rFonts w:cs="Arial"/>
          <w:lang w:val="en-US"/>
        </w:rPr>
        <w:t xml:space="preserve">, </w:t>
      </w:r>
      <w:r w:rsidR="00906ED6">
        <w:rPr>
          <w:rFonts w:cs="Arial"/>
          <w:lang w:val="en-US"/>
        </w:rPr>
        <w:t xml:space="preserve">mental health, </w:t>
      </w:r>
      <w:r w:rsidR="00C73AE7">
        <w:rPr>
          <w:rFonts w:cs="Arial"/>
          <w:lang w:val="en-US"/>
        </w:rPr>
        <w:t>methodology</w:t>
      </w:r>
    </w:p>
    <w:p w14:paraId="15223094" w14:textId="77777777" w:rsidR="00EA1734" w:rsidRPr="00BD5A18" w:rsidRDefault="00EA1734" w:rsidP="002D4C87">
      <w:pPr>
        <w:spacing w:after="60" w:line="240" w:lineRule="auto"/>
        <w:jc w:val="both"/>
        <w:rPr>
          <w:rFonts w:cs="Arial"/>
          <w:lang w:val="en-US"/>
        </w:rPr>
      </w:pPr>
    </w:p>
    <w:p w14:paraId="5BAE6997" w14:textId="77777777" w:rsidR="00030260" w:rsidRPr="00BD5A18" w:rsidRDefault="009702AF" w:rsidP="002D4C87">
      <w:pPr>
        <w:spacing w:after="60" w:line="240" w:lineRule="auto"/>
        <w:jc w:val="both"/>
        <w:rPr>
          <w:rFonts w:cs="Arial"/>
          <w:b/>
          <w:smallCaps/>
          <w:lang w:val="en-US"/>
        </w:rPr>
      </w:pPr>
      <w:r>
        <w:rPr>
          <w:rFonts w:cs="Arial"/>
          <w:b/>
          <w:smallCaps/>
          <w:lang w:val="en-US"/>
        </w:rPr>
        <w:t>I</w:t>
      </w:r>
      <w:r w:rsidR="00A14761">
        <w:rPr>
          <w:rFonts w:cs="Arial"/>
          <w:b/>
          <w:smallCaps/>
          <w:lang w:val="en-US"/>
        </w:rPr>
        <w:t xml:space="preserve">n </w:t>
      </w:r>
      <w:r>
        <w:rPr>
          <w:rFonts w:cs="Arial"/>
          <w:b/>
          <w:smallCaps/>
          <w:lang w:val="en-US"/>
        </w:rPr>
        <w:t>a</w:t>
      </w:r>
      <w:r w:rsidR="00A14761">
        <w:rPr>
          <w:rFonts w:cs="Arial"/>
          <w:b/>
          <w:smallCaps/>
          <w:lang w:val="en-US"/>
        </w:rPr>
        <w:t xml:space="preserve"> </w:t>
      </w:r>
      <w:r>
        <w:rPr>
          <w:rFonts w:cs="Arial"/>
          <w:b/>
          <w:smallCaps/>
          <w:lang w:val="en-US"/>
        </w:rPr>
        <w:t>N</w:t>
      </w:r>
      <w:r w:rsidR="00A14761">
        <w:rPr>
          <w:rFonts w:cs="Arial"/>
          <w:b/>
          <w:smallCaps/>
          <w:lang w:val="en-US"/>
        </w:rPr>
        <w:t>utshell</w:t>
      </w:r>
    </w:p>
    <w:p w14:paraId="4D15BF2A" w14:textId="5B8DF3C3" w:rsidR="006705A1" w:rsidRDefault="006705A1" w:rsidP="000A17CB">
      <w:pPr>
        <w:spacing w:after="60" w:line="240" w:lineRule="auto"/>
        <w:jc w:val="both"/>
        <w:rPr>
          <w:rFonts w:cs="Calibri"/>
          <w:lang w:val="en-US" w:eastAsia="de-DE"/>
        </w:rPr>
      </w:pPr>
      <w:bookmarkStart w:id="0" w:name="Text3"/>
      <w:r w:rsidRPr="006705A1">
        <w:rPr>
          <w:rFonts w:cs="Calibri"/>
          <w:lang w:val="en-US" w:eastAsia="de-DE"/>
        </w:rPr>
        <w:t xml:space="preserve">Much attention has been given to Covid-19 excess mortality rates, but little is known about how the pandemic will increase the exposure to the death of relatives </w:t>
      </w:r>
      <w:r w:rsidR="004A1738">
        <w:rPr>
          <w:rFonts w:cs="Calibri"/>
          <w:lang w:val="en-US" w:eastAsia="de-DE"/>
        </w:rPr>
        <w:t xml:space="preserve">(parents, siblings, etc.) </w:t>
      </w:r>
      <w:r w:rsidR="00AC5079">
        <w:rPr>
          <w:rFonts w:cs="Calibri"/>
          <w:lang w:val="en-US" w:eastAsia="de-DE"/>
        </w:rPr>
        <w:t>and how this will affect</w:t>
      </w:r>
      <w:r w:rsidRPr="006705A1">
        <w:rPr>
          <w:rFonts w:cs="Calibri"/>
          <w:lang w:val="en-US" w:eastAsia="de-DE"/>
        </w:rPr>
        <w:t xml:space="preserve"> people around the world.</w:t>
      </w:r>
      <w:r>
        <w:rPr>
          <w:rFonts w:cs="Calibri"/>
          <w:lang w:val="en-US" w:eastAsia="de-DE"/>
        </w:rPr>
        <w:t xml:space="preserve"> </w:t>
      </w:r>
      <w:r w:rsidRPr="006705A1">
        <w:rPr>
          <w:rFonts w:cs="Calibri"/>
          <w:lang w:val="en-US" w:eastAsia="de-DE"/>
        </w:rPr>
        <w:t xml:space="preserve">This project </w:t>
      </w:r>
      <w:r w:rsidR="000A17CB">
        <w:rPr>
          <w:rFonts w:cs="Calibri"/>
          <w:lang w:val="en-US" w:eastAsia="de-DE"/>
        </w:rPr>
        <w:t xml:space="preserve">will produce the first </w:t>
      </w:r>
      <w:r w:rsidR="00CF6A68">
        <w:rPr>
          <w:rFonts w:cs="Calibri"/>
          <w:lang w:val="en-US" w:eastAsia="de-DE"/>
        </w:rPr>
        <w:t xml:space="preserve">estimates </w:t>
      </w:r>
      <w:r w:rsidR="000A17CB">
        <w:rPr>
          <w:rFonts w:cs="Calibri"/>
          <w:lang w:val="en-US" w:eastAsia="de-DE"/>
        </w:rPr>
        <w:t xml:space="preserve">of </w:t>
      </w:r>
      <w:r w:rsidR="00CF6A68">
        <w:rPr>
          <w:rFonts w:cs="Calibri"/>
          <w:lang w:val="en-US" w:eastAsia="de-DE"/>
        </w:rPr>
        <w:t xml:space="preserve">family </w:t>
      </w:r>
      <w:r w:rsidR="000A17CB">
        <w:rPr>
          <w:rFonts w:cs="Calibri"/>
          <w:lang w:val="en-US" w:eastAsia="de-DE"/>
        </w:rPr>
        <w:t xml:space="preserve">bereavement </w:t>
      </w:r>
      <w:r w:rsidR="00591F5E">
        <w:rPr>
          <w:rFonts w:cs="Calibri"/>
          <w:lang w:val="en-US" w:eastAsia="de-DE"/>
        </w:rPr>
        <w:t xml:space="preserve">due </w:t>
      </w:r>
      <w:r w:rsidR="000A17CB">
        <w:rPr>
          <w:rFonts w:cs="Calibri"/>
          <w:lang w:val="en-US" w:eastAsia="de-DE"/>
        </w:rPr>
        <w:t xml:space="preserve">to </w:t>
      </w:r>
      <w:r>
        <w:rPr>
          <w:rFonts w:cs="Calibri"/>
          <w:lang w:val="en-US" w:eastAsia="de-DE"/>
        </w:rPr>
        <w:t xml:space="preserve">Covid-19 </w:t>
      </w:r>
      <w:r w:rsidR="00090ECF">
        <w:rPr>
          <w:rFonts w:cs="Calibri"/>
          <w:lang w:val="en-US" w:eastAsia="de-DE"/>
        </w:rPr>
        <w:t xml:space="preserve">and </w:t>
      </w:r>
      <w:r w:rsidRPr="006705A1">
        <w:rPr>
          <w:rFonts w:cs="Calibri"/>
          <w:lang w:val="en-US" w:eastAsia="de-DE"/>
        </w:rPr>
        <w:t xml:space="preserve">quantify its </w:t>
      </w:r>
      <w:r w:rsidR="003C66A1">
        <w:rPr>
          <w:rFonts w:cs="Calibri"/>
          <w:lang w:val="en-US" w:eastAsia="de-DE"/>
        </w:rPr>
        <w:t xml:space="preserve">consequence </w:t>
      </w:r>
      <w:r w:rsidRPr="006705A1">
        <w:rPr>
          <w:rFonts w:cs="Calibri"/>
          <w:lang w:val="en-US" w:eastAsia="de-DE"/>
        </w:rPr>
        <w:t xml:space="preserve">for </w:t>
      </w:r>
      <w:r w:rsidR="007939E5">
        <w:rPr>
          <w:rFonts w:cs="Calibri"/>
          <w:lang w:val="en-US" w:eastAsia="de-DE"/>
        </w:rPr>
        <w:t xml:space="preserve">the </w:t>
      </w:r>
      <w:r w:rsidR="00090ECF">
        <w:rPr>
          <w:rFonts w:cs="Calibri"/>
          <w:lang w:val="en-US" w:eastAsia="de-DE"/>
        </w:rPr>
        <w:t>well-being</w:t>
      </w:r>
      <w:r w:rsidR="007939E5">
        <w:rPr>
          <w:rFonts w:cs="Calibri"/>
          <w:lang w:val="en-US" w:eastAsia="de-DE"/>
        </w:rPr>
        <w:t xml:space="preserve"> of individuals</w:t>
      </w:r>
      <w:r w:rsidR="00B95A5D">
        <w:rPr>
          <w:rFonts w:cs="Calibri"/>
          <w:lang w:val="en-US" w:eastAsia="de-DE"/>
        </w:rPr>
        <w:t xml:space="preserve">. </w:t>
      </w:r>
      <w:r w:rsidR="00482CC2">
        <w:rPr>
          <w:rFonts w:cs="Calibri"/>
          <w:lang w:val="en-US" w:eastAsia="de-DE"/>
        </w:rPr>
        <w:t>W</w:t>
      </w:r>
      <w:r w:rsidR="00035800">
        <w:rPr>
          <w:rFonts w:cs="Calibri"/>
          <w:lang w:val="en-US" w:eastAsia="de-DE"/>
        </w:rPr>
        <w:t xml:space="preserve">e </w:t>
      </w:r>
      <w:r w:rsidR="0011481D">
        <w:rPr>
          <w:rFonts w:cs="Calibri"/>
          <w:lang w:val="en-US" w:eastAsia="de-DE"/>
        </w:rPr>
        <w:t>do this by combining</w:t>
      </w:r>
      <w:r w:rsidR="00035800">
        <w:rPr>
          <w:rFonts w:cs="Calibri"/>
          <w:lang w:val="en-US" w:eastAsia="de-DE"/>
        </w:rPr>
        <w:t xml:space="preserve"> </w:t>
      </w:r>
      <w:r w:rsidR="00406A64">
        <w:rPr>
          <w:rFonts w:cs="Calibri"/>
          <w:lang w:val="en-US" w:eastAsia="de-DE"/>
        </w:rPr>
        <w:t xml:space="preserve">novel </w:t>
      </w:r>
      <w:r w:rsidRPr="006705A1">
        <w:rPr>
          <w:rFonts w:cs="Calibri"/>
          <w:lang w:val="en-US" w:eastAsia="de-DE"/>
        </w:rPr>
        <w:t xml:space="preserve">methods from mathematical </w:t>
      </w:r>
      <w:r w:rsidR="00B95A5D">
        <w:rPr>
          <w:rFonts w:cs="Calibri"/>
          <w:lang w:val="en-US" w:eastAsia="de-DE"/>
        </w:rPr>
        <w:t xml:space="preserve">and computational </w:t>
      </w:r>
      <w:r w:rsidRPr="006705A1">
        <w:rPr>
          <w:rFonts w:cs="Calibri"/>
          <w:lang w:val="en-US" w:eastAsia="de-DE"/>
        </w:rPr>
        <w:t xml:space="preserve">demography </w:t>
      </w:r>
      <w:r w:rsidR="00B95A5D">
        <w:rPr>
          <w:rFonts w:cs="Calibri"/>
          <w:lang w:val="en-US" w:eastAsia="de-DE"/>
        </w:rPr>
        <w:t xml:space="preserve">with sociological analysis </w:t>
      </w:r>
      <w:r w:rsidR="00132E6C">
        <w:rPr>
          <w:rFonts w:cs="Calibri"/>
          <w:lang w:val="en-US" w:eastAsia="de-DE"/>
        </w:rPr>
        <w:t xml:space="preserve">on </w:t>
      </w:r>
      <w:r w:rsidR="00A33D28">
        <w:rPr>
          <w:rFonts w:cs="Calibri"/>
          <w:lang w:val="en-US" w:eastAsia="de-DE"/>
        </w:rPr>
        <w:t xml:space="preserve">mental </w:t>
      </w:r>
      <w:r w:rsidR="00132E6C">
        <w:rPr>
          <w:rFonts w:cs="Calibri"/>
          <w:lang w:val="en-US" w:eastAsia="de-DE"/>
        </w:rPr>
        <w:t xml:space="preserve">health outcomes </w:t>
      </w:r>
      <w:r w:rsidR="00B95A5D">
        <w:rPr>
          <w:rFonts w:cs="Calibri"/>
          <w:lang w:val="en-US" w:eastAsia="de-DE"/>
        </w:rPr>
        <w:t>using micro-level data.</w:t>
      </w:r>
    </w:p>
    <w:bookmarkEnd w:id="0"/>
    <w:p w14:paraId="56538B05" w14:textId="77777777" w:rsidR="002339FB" w:rsidRDefault="002339FB" w:rsidP="002D4C87">
      <w:pPr>
        <w:spacing w:after="60" w:line="240" w:lineRule="auto"/>
        <w:jc w:val="both"/>
        <w:rPr>
          <w:rFonts w:cs="Calibri"/>
          <w:lang w:val="en-US" w:eastAsia="de-DE"/>
        </w:rPr>
      </w:pPr>
    </w:p>
    <w:p w14:paraId="5E0913B5" w14:textId="77777777" w:rsidR="00253BFF" w:rsidRDefault="00DD468F" w:rsidP="002D4C87">
      <w:pPr>
        <w:spacing w:after="60" w:line="240" w:lineRule="auto"/>
        <w:jc w:val="both"/>
        <w:rPr>
          <w:rFonts w:cs="Arial"/>
          <w:b/>
          <w:smallCaps/>
          <w:lang w:val="en-US"/>
        </w:rPr>
      </w:pPr>
      <w:r>
        <w:rPr>
          <w:rFonts w:cs="Arial"/>
          <w:b/>
          <w:smallCaps/>
          <w:lang w:val="en-US"/>
        </w:rPr>
        <w:t>Pro</w:t>
      </w:r>
      <w:r w:rsidR="002339FB">
        <w:rPr>
          <w:rFonts w:cs="Arial"/>
          <w:b/>
          <w:smallCaps/>
          <w:lang w:val="en-US"/>
        </w:rPr>
        <w:t>ject Description</w:t>
      </w:r>
    </w:p>
    <w:p w14:paraId="53549C1E" w14:textId="0E7C0049" w:rsidR="00FF268F" w:rsidRDefault="00683A20" w:rsidP="00683A20">
      <w:pPr>
        <w:spacing w:after="60" w:line="240" w:lineRule="auto"/>
        <w:jc w:val="both"/>
        <w:rPr>
          <w:rFonts w:cs="Calibri"/>
          <w:lang w:val="en-US" w:eastAsia="de-DE"/>
        </w:rPr>
      </w:pPr>
      <w:r w:rsidRPr="00683A20">
        <w:rPr>
          <w:rFonts w:cs="Calibri"/>
          <w:lang w:val="en-US" w:eastAsia="de-DE"/>
        </w:rPr>
        <w:t xml:space="preserve">This project will combine existing and future data on Covid-19 excess mortality with </w:t>
      </w:r>
      <w:r w:rsidR="00A56AF1">
        <w:rPr>
          <w:rFonts w:cs="Calibri"/>
          <w:lang w:val="en-US" w:eastAsia="de-DE"/>
        </w:rPr>
        <w:t xml:space="preserve">pioneering </w:t>
      </w:r>
      <w:r w:rsidR="0036145D">
        <w:rPr>
          <w:rFonts w:cs="Calibri"/>
          <w:lang w:val="en-US" w:eastAsia="de-DE"/>
        </w:rPr>
        <w:t xml:space="preserve">demographic </w:t>
      </w:r>
      <w:r w:rsidRPr="00683A20">
        <w:rPr>
          <w:rFonts w:cs="Calibri"/>
          <w:lang w:val="en-US" w:eastAsia="de-DE"/>
        </w:rPr>
        <w:t xml:space="preserve">methods to estimate the </w:t>
      </w:r>
      <w:r w:rsidR="00CB3ECF">
        <w:rPr>
          <w:rFonts w:cs="Calibri"/>
          <w:lang w:val="en-US" w:eastAsia="de-DE"/>
        </w:rPr>
        <w:t xml:space="preserve">indirect consequences </w:t>
      </w:r>
      <w:r w:rsidRPr="00683A20">
        <w:rPr>
          <w:rFonts w:cs="Calibri"/>
          <w:lang w:val="en-US" w:eastAsia="de-DE"/>
        </w:rPr>
        <w:t xml:space="preserve">of Covid-19 </w:t>
      </w:r>
      <w:r w:rsidR="00CB3ECF">
        <w:rPr>
          <w:rFonts w:cs="Calibri"/>
          <w:lang w:val="en-US" w:eastAsia="de-DE"/>
        </w:rPr>
        <w:t>for individuals</w:t>
      </w:r>
      <w:r w:rsidRPr="00683A20">
        <w:rPr>
          <w:rFonts w:cs="Calibri"/>
          <w:lang w:val="en-US" w:eastAsia="de-DE"/>
        </w:rPr>
        <w:t>.</w:t>
      </w:r>
      <w:r w:rsidR="00CC25E8">
        <w:rPr>
          <w:rFonts w:cs="Calibri"/>
          <w:lang w:val="en-US" w:eastAsia="de-DE"/>
        </w:rPr>
        <w:t xml:space="preserve"> </w:t>
      </w:r>
      <w:r w:rsidR="00CA230B">
        <w:rPr>
          <w:rFonts w:cs="Calibri"/>
          <w:lang w:val="en-US" w:eastAsia="de-DE"/>
        </w:rPr>
        <w:t xml:space="preserve">We </w:t>
      </w:r>
      <w:r w:rsidR="001B61B2">
        <w:rPr>
          <w:rFonts w:cs="Calibri"/>
          <w:lang w:val="en-US" w:eastAsia="de-DE"/>
        </w:rPr>
        <w:t>will quantify</w:t>
      </w:r>
      <w:r w:rsidR="00A56AF1">
        <w:rPr>
          <w:rFonts w:cs="Calibri"/>
          <w:lang w:val="en-US" w:eastAsia="de-DE"/>
        </w:rPr>
        <w:t xml:space="preserve"> </w:t>
      </w:r>
      <w:r w:rsidR="00C71476" w:rsidRPr="00683A20">
        <w:rPr>
          <w:rFonts w:cs="Calibri"/>
          <w:lang w:val="en-US" w:eastAsia="de-DE"/>
        </w:rPr>
        <w:t xml:space="preserve">the number of people who </w:t>
      </w:r>
      <w:r w:rsidR="00A25C4C">
        <w:rPr>
          <w:rFonts w:cs="Calibri"/>
          <w:lang w:val="en-US" w:eastAsia="de-DE"/>
        </w:rPr>
        <w:t xml:space="preserve">have suffered </w:t>
      </w:r>
      <w:r w:rsidR="00046039">
        <w:rPr>
          <w:rFonts w:cs="Calibri"/>
          <w:lang w:val="en-US" w:eastAsia="de-DE"/>
        </w:rPr>
        <w:t xml:space="preserve">or </w:t>
      </w:r>
      <w:r w:rsidR="00C71476" w:rsidRPr="00683A20">
        <w:rPr>
          <w:rFonts w:cs="Calibri"/>
          <w:lang w:val="en-US" w:eastAsia="de-DE"/>
        </w:rPr>
        <w:t xml:space="preserve">will </w:t>
      </w:r>
      <w:r w:rsidR="004A35B8">
        <w:rPr>
          <w:rFonts w:cs="Calibri"/>
          <w:lang w:val="en-US" w:eastAsia="de-DE"/>
        </w:rPr>
        <w:t xml:space="preserve">suffer </w:t>
      </w:r>
      <w:r w:rsidR="00C71476" w:rsidRPr="00683A20">
        <w:rPr>
          <w:rFonts w:cs="Calibri"/>
          <w:lang w:val="en-US" w:eastAsia="de-DE"/>
        </w:rPr>
        <w:t xml:space="preserve">the death of a </w:t>
      </w:r>
      <w:r w:rsidR="008B43E9">
        <w:rPr>
          <w:rFonts w:cs="Calibri"/>
          <w:lang w:val="en-US" w:eastAsia="de-DE"/>
        </w:rPr>
        <w:t>relative</w:t>
      </w:r>
      <w:r w:rsidR="00C71476" w:rsidRPr="00683A20">
        <w:rPr>
          <w:rFonts w:cs="Calibri"/>
          <w:lang w:val="en-US" w:eastAsia="de-DE"/>
        </w:rPr>
        <w:t xml:space="preserve"> because of the</w:t>
      </w:r>
      <w:r w:rsidR="00C71476">
        <w:rPr>
          <w:rFonts w:cs="Calibri"/>
          <w:lang w:val="en-US" w:eastAsia="de-DE"/>
        </w:rPr>
        <w:t xml:space="preserve"> disease</w:t>
      </w:r>
      <w:r w:rsidR="00FC0CA5">
        <w:rPr>
          <w:rFonts w:cs="Calibri"/>
          <w:lang w:val="en-US" w:eastAsia="de-DE"/>
        </w:rPr>
        <w:t xml:space="preserve"> (parent, grandparent, great-grandparent, uncle, cousin, nephew, sibling, or child)</w:t>
      </w:r>
      <w:r w:rsidR="00C71476" w:rsidRPr="00683A20">
        <w:rPr>
          <w:rFonts w:cs="Calibri"/>
          <w:lang w:val="en-US" w:eastAsia="de-DE"/>
        </w:rPr>
        <w:t>.</w:t>
      </w:r>
      <w:r w:rsidR="005325D5">
        <w:rPr>
          <w:rFonts w:cs="Calibri"/>
          <w:lang w:val="en-US" w:eastAsia="de-DE"/>
        </w:rPr>
        <w:t xml:space="preserve"> </w:t>
      </w:r>
      <w:r w:rsidR="008777AF">
        <w:rPr>
          <w:rFonts w:cs="Calibri"/>
          <w:lang w:val="en-US" w:eastAsia="de-DE"/>
        </w:rPr>
        <w:t xml:space="preserve">This </w:t>
      </w:r>
      <w:r w:rsidR="00C07E84">
        <w:rPr>
          <w:rFonts w:cs="Calibri"/>
          <w:lang w:val="en-US" w:eastAsia="de-DE"/>
        </w:rPr>
        <w:t>information</w:t>
      </w:r>
      <w:r w:rsidR="002145E3">
        <w:rPr>
          <w:rFonts w:cs="Calibri"/>
          <w:lang w:val="en-US" w:eastAsia="de-DE"/>
        </w:rPr>
        <w:t xml:space="preserve"> </w:t>
      </w:r>
      <w:r w:rsidR="005C5387">
        <w:rPr>
          <w:rFonts w:cs="Calibri"/>
          <w:lang w:val="en-US" w:eastAsia="de-DE"/>
        </w:rPr>
        <w:t xml:space="preserve">can help </w:t>
      </w:r>
      <w:r w:rsidR="0067199E">
        <w:rPr>
          <w:rFonts w:cs="Calibri"/>
          <w:lang w:val="en-US" w:eastAsia="de-DE"/>
        </w:rPr>
        <w:t xml:space="preserve">officials </w:t>
      </w:r>
      <w:r w:rsidR="00151C7A">
        <w:rPr>
          <w:rFonts w:cs="Calibri"/>
          <w:lang w:val="en-US" w:eastAsia="de-DE"/>
        </w:rPr>
        <w:t>target</w:t>
      </w:r>
      <w:r w:rsidR="008171C9">
        <w:rPr>
          <w:rFonts w:cs="Calibri"/>
          <w:lang w:val="en-US" w:eastAsia="de-DE"/>
        </w:rPr>
        <w:t xml:space="preserve"> </w:t>
      </w:r>
      <w:r w:rsidR="005C5387">
        <w:rPr>
          <w:rFonts w:cs="Calibri"/>
          <w:lang w:val="en-US" w:eastAsia="de-DE"/>
        </w:rPr>
        <w:t>the segments of the population at a highest risk of bereavement</w:t>
      </w:r>
      <w:r w:rsidR="002C4332">
        <w:rPr>
          <w:rFonts w:cs="Calibri"/>
          <w:lang w:val="en-US" w:eastAsia="de-DE"/>
        </w:rPr>
        <w:t>, minimizing</w:t>
      </w:r>
      <w:r w:rsidR="00774BEF">
        <w:rPr>
          <w:rFonts w:cs="Calibri"/>
          <w:lang w:val="en-US" w:eastAsia="de-DE"/>
        </w:rPr>
        <w:t xml:space="preserve"> </w:t>
      </w:r>
      <w:r w:rsidR="007529F4">
        <w:rPr>
          <w:rFonts w:cs="Calibri"/>
          <w:lang w:val="en-US" w:eastAsia="de-DE"/>
        </w:rPr>
        <w:t>the</w:t>
      </w:r>
      <w:r w:rsidR="002145E3">
        <w:rPr>
          <w:rFonts w:cs="Calibri"/>
          <w:lang w:val="en-US" w:eastAsia="de-DE"/>
        </w:rPr>
        <w:t xml:space="preserve"> </w:t>
      </w:r>
      <w:r w:rsidR="00DD0313">
        <w:rPr>
          <w:rFonts w:cs="Calibri"/>
          <w:lang w:val="en-US" w:eastAsia="de-DE"/>
        </w:rPr>
        <w:t>indirect</w:t>
      </w:r>
      <w:r w:rsidR="00774BEF">
        <w:rPr>
          <w:rFonts w:cs="Calibri"/>
          <w:lang w:val="en-US" w:eastAsia="de-DE"/>
        </w:rPr>
        <w:t xml:space="preserve"> public health consequences</w:t>
      </w:r>
      <w:r w:rsidR="00A56AF1">
        <w:rPr>
          <w:rFonts w:cs="Calibri"/>
          <w:lang w:val="en-US" w:eastAsia="de-DE"/>
        </w:rPr>
        <w:t xml:space="preserve"> of the pandemic</w:t>
      </w:r>
      <w:r w:rsidR="002145E3">
        <w:rPr>
          <w:rFonts w:cs="Calibri"/>
          <w:lang w:val="en-US" w:eastAsia="de-DE"/>
        </w:rPr>
        <w:t>.</w:t>
      </w:r>
      <w:r w:rsidR="007D56C4">
        <w:rPr>
          <w:rFonts w:cs="Calibri"/>
          <w:lang w:val="en-US" w:eastAsia="de-DE"/>
        </w:rPr>
        <w:t xml:space="preserve"> </w:t>
      </w:r>
      <w:r w:rsidR="000678F3">
        <w:rPr>
          <w:rFonts w:cs="Calibri"/>
          <w:lang w:val="en-US" w:eastAsia="de-DE"/>
        </w:rPr>
        <w:t>Our project will use the latest available data to estimate the impact of bereavement on the well-being of people in different countries</w:t>
      </w:r>
      <w:r w:rsidR="001E44CE">
        <w:rPr>
          <w:rFonts w:cs="Calibri"/>
          <w:lang w:val="en-US" w:eastAsia="de-DE"/>
        </w:rPr>
        <w:t xml:space="preserve"> by age and sex</w:t>
      </w:r>
      <w:r w:rsidR="000678F3">
        <w:rPr>
          <w:rFonts w:cs="Calibri"/>
          <w:lang w:val="en-US" w:eastAsia="de-DE"/>
        </w:rPr>
        <w:t>.</w:t>
      </w:r>
    </w:p>
    <w:p w14:paraId="6FF60B2E" w14:textId="77777777" w:rsidR="00FF268F" w:rsidRDefault="00FF268F" w:rsidP="00683A20">
      <w:pPr>
        <w:spacing w:after="60" w:line="240" w:lineRule="auto"/>
        <w:jc w:val="both"/>
        <w:rPr>
          <w:rFonts w:cs="Calibri"/>
          <w:lang w:val="en-US" w:eastAsia="de-DE"/>
        </w:rPr>
      </w:pPr>
    </w:p>
    <w:p w14:paraId="20694980" w14:textId="77777777" w:rsidR="00031C35" w:rsidRPr="00031C35" w:rsidRDefault="00031C35" w:rsidP="00683A20">
      <w:pPr>
        <w:spacing w:after="60" w:line="240" w:lineRule="auto"/>
        <w:jc w:val="both"/>
        <w:rPr>
          <w:rFonts w:cs="Arial"/>
          <w:b/>
          <w:smallCaps/>
          <w:lang w:val="en-US"/>
        </w:rPr>
      </w:pPr>
      <w:r>
        <w:rPr>
          <w:rFonts w:cs="Arial"/>
          <w:b/>
          <w:smallCaps/>
          <w:lang w:val="en-US"/>
        </w:rPr>
        <w:t>Objectives</w:t>
      </w:r>
    </w:p>
    <w:p w14:paraId="07BD6FE9" w14:textId="0A00BFE2" w:rsidR="004C14E7" w:rsidRPr="002361E5" w:rsidRDefault="00C76B37" w:rsidP="008A11A1">
      <w:pPr>
        <w:pStyle w:val="ListParagraph"/>
        <w:numPr>
          <w:ilvl w:val="0"/>
          <w:numId w:val="2"/>
        </w:numPr>
        <w:spacing w:after="60" w:line="240" w:lineRule="auto"/>
        <w:jc w:val="both"/>
        <w:rPr>
          <w:rFonts w:cs="Calibri"/>
          <w:lang w:val="en-US" w:eastAsia="de-DE"/>
        </w:rPr>
      </w:pPr>
      <w:r>
        <w:rPr>
          <w:rFonts w:cs="Calibri"/>
          <w:lang w:val="en-US" w:eastAsia="de-DE"/>
        </w:rPr>
        <w:t xml:space="preserve">Produce </w:t>
      </w:r>
      <w:r w:rsidR="004C14E7" w:rsidRPr="002361E5">
        <w:rPr>
          <w:rFonts w:cs="Calibri"/>
          <w:lang w:val="en-US" w:eastAsia="de-DE"/>
        </w:rPr>
        <w:t xml:space="preserve">the first set of </w:t>
      </w:r>
      <w:r w:rsidR="00B574B1">
        <w:rPr>
          <w:rFonts w:cs="Calibri"/>
          <w:lang w:val="en-US" w:eastAsia="de-DE"/>
        </w:rPr>
        <w:t xml:space="preserve">international </w:t>
      </w:r>
      <w:r w:rsidR="004C14E7" w:rsidRPr="002361E5">
        <w:rPr>
          <w:rFonts w:cs="Calibri"/>
          <w:lang w:val="en-US" w:eastAsia="de-DE"/>
        </w:rPr>
        <w:t xml:space="preserve">estimates of family bereavement </w:t>
      </w:r>
      <w:r w:rsidR="0028041D">
        <w:rPr>
          <w:rFonts w:cs="Calibri"/>
          <w:lang w:val="en-US" w:eastAsia="de-DE"/>
        </w:rPr>
        <w:t xml:space="preserve">from </w:t>
      </w:r>
      <w:r w:rsidR="004C14E7" w:rsidRPr="002361E5">
        <w:rPr>
          <w:rFonts w:cs="Calibri"/>
          <w:lang w:val="en-US" w:eastAsia="de-DE"/>
        </w:rPr>
        <w:t xml:space="preserve">Covid-19 using a </w:t>
      </w:r>
      <w:r w:rsidR="00AC219E">
        <w:rPr>
          <w:rFonts w:cs="Calibri"/>
          <w:lang w:val="en-US" w:eastAsia="de-DE"/>
        </w:rPr>
        <w:t xml:space="preserve">novel </w:t>
      </w:r>
      <w:r w:rsidR="004C14E7" w:rsidRPr="002361E5">
        <w:rPr>
          <w:rFonts w:cs="Calibri"/>
          <w:lang w:val="en-US" w:eastAsia="de-DE"/>
        </w:rPr>
        <w:t xml:space="preserve">methodology </w:t>
      </w:r>
      <w:r w:rsidR="00C06781">
        <w:rPr>
          <w:rFonts w:cs="Calibri"/>
          <w:lang w:val="en-US" w:eastAsia="de-DE"/>
        </w:rPr>
        <w:t xml:space="preserve">and </w:t>
      </w:r>
      <w:r w:rsidR="009D13E4">
        <w:rPr>
          <w:rFonts w:cs="Calibri"/>
          <w:lang w:val="en-US" w:eastAsia="de-DE"/>
        </w:rPr>
        <w:t xml:space="preserve">existing data on </w:t>
      </w:r>
      <w:r w:rsidR="00255641">
        <w:rPr>
          <w:rFonts w:cs="Calibri"/>
          <w:lang w:val="en-US" w:eastAsia="de-DE"/>
        </w:rPr>
        <w:t xml:space="preserve">Covid-19 </w:t>
      </w:r>
      <w:r w:rsidR="009D13E4">
        <w:rPr>
          <w:rFonts w:cs="Calibri"/>
          <w:lang w:val="en-US" w:eastAsia="de-DE"/>
        </w:rPr>
        <w:t>excess</w:t>
      </w:r>
      <w:r w:rsidR="001A519F">
        <w:rPr>
          <w:rFonts w:cs="Calibri"/>
          <w:lang w:val="en-US" w:eastAsia="de-DE"/>
        </w:rPr>
        <w:t xml:space="preserve"> mortality</w:t>
      </w:r>
    </w:p>
    <w:p w14:paraId="4FCB07C8" w14:textId="2C904FE0" w:rsidR="00B111CE" w:rsidRDefault="004C14E7" w:rsidP="008A11A1">
      <w:pPr>
        <w:pStyle w:val="ListParagraph"/>
        <w:numPr>
          <w:ilvl w:val="0"/>
          <w:numId w:val="2"/>
        </w:numPr>
        <w:spacing w:after="60" w:line="240" w:lineRule="auto"/>
        <w:jc w:val="both"/>
        <w:rPr>
          <w:rFonts w:cs="Calibri"/>
          <w:lang w:val="en-US" w:eastAsia="de-DE"/>
        </w:rPr>
      </w:pPr>
      <w:r w:rsidRPr="003617F0">
        <w:rPr>
          <w:rFonts w:cs="Calibri"/>
          <w:lang w:val="en-US" w:eastAsia="de-DE"/>
        </w:rPr>
        <w:t xml:space="preserve">Identify </w:t>
      </w:r>
      <w:r w:rsidR="002361E5">
        <w:rPr>
          <w:rFonts w:cs="Calibri"/>
          <w:lang w:val="en-US" w:eastAsia="de-DE"/>
        </w:rPr>
        <w:t xml:space="preserve">which </w:t>
      </w:r>
      <w:r w:rsidRPr="003617F0">
        <w:rPr>
          <w:rFonts w:cs="Calibri"/>
          <w:lang w:val="en-US" w:eastAsia="de-DE"/>
        </w:rPr>
        <w:t xml:space="preserve">demographic groups </w:t>
      </w:r>
      <w:r w:rsidR="00D22B28">
        <w:rPr>
          <w:rFonts w:cs="Calibri"/>
          <w:lang w:val="en-US" w:eastAsia="de-DE"/>
        </w:rPr>
        <w:t xml:space="preserve">are </w:t>
      </w:r>
      <w:r w:rsidR="002361E5">
        <w:rPr>
          <w:rFonts w:cs="Calibri"/>
          <w:lang w:val="en-US" w:eastAsia="de-DE"/>
        </w:rPr>
        <w:t xml:space="preserve">at </w:t>
      </w:r>
      <w:r w:rsidR="00EB076C">
        <w:rPr>
          <w:rFonts w:cs="Calibri"/>
          <w:lang w:val="en-US" w:eastAsia="de-DE"/>
        </w:rPr>
        <w:t>the</w:t>
      </w:r>
      <w:r w:rsidR="002361E5">
        <w:rPr>
          <w:rFonts w:cs="Calibri"/>
          <w:lang w:val="en-US" w:eastAsia="de-DE"/>
        </w:rPr>
        <w:t xml:space="preserve"> highest risk of losing a relative to </w:t>
      </w:r>
      <w:r w:rsidR="003617F0">
        <w:rPr>
          <w:rFonts w:cs="Calibri"/>
          <w:lang w:val="en-US" w:eastAsia="de-DE"/>
        </w:rPr>
        <w:t>Covid-19</w:t>
      </w:r>
      <w:r w:rsidR="00B111CE">
        <w:rPr>
          <w:rFonts w:cs="Calibri"/>
          <w:lang w:val="en-US" w:eastAsia="de-DE"/>
        </w:rPr>
        <w:t xml:space="preserve"> in different countries</w:t>
      </w:r>
      <w:r w:rsidR="004B4F0F">
        <w:rPr>
          <w:rFonts w:cs="Calibri"/>
          <w:lang w:val="en-US" w:eastAsia="de-DE"/>
        </w:rPr>
        <w:t xml:space="preserve"> </w:t>
      </w:r>
      <w:r w:rsidR="004B4F0F" w:rsidRPr="008A11A1">
        <w:rPr>
          <w:rFonts w:cs="Calibri"/>
          <w:lang w:val="en-US" w:eastAsia="de-DE"/>
        </w:rPr>
        <w:t xml:space="preserve">and how this </w:t>
      </w:r>
      <w:r w:rsidR="00D22B28">
        <w:rPr>
          <w:rFonts w:cs="Calibri"/>
          <w:lang w:val="en-US" w:eastAsia="de-DE"/>
        </w:rPr>
        <w:t>varies</w:t>
      </w:r>
      <w:r w:rsidR="004B4F0F" w:rsidRPr="008A11A1">
        <w:rPr>
          <w:rFonts w:cs="Calibri"/>
          <w:lang w:val="en-US" w:eastAsia="de-DE"/>
        </w:rPr>
        <w:t xml:space="preserve"> by type of relative</w:t>
      </w:r>
    </w:p>
    <w:p w14:paraId="64783FB8" w14:textId="717A1E63" w:rsidR="008A11A1" w:rsidRDefault="009E1323" w:rsidP="008A11A1">
      <w:pPr>
        <w:pStyle w:val="ListParagraph"/>
        <w:numPr>
          <w:ilvl w:val="0"/>
          <w:numId w:val="2"/>
        </w:numPr>
        <w:spacing w:after="60" w:line="240" w:lineRule="auto"/>
        <w:jc w:val="both"/>
        <w:rPr>
          <w:rFonts w:cs="Calibri"/>
          <w:lang w:val="en-US" w:eastAsia="de-DE"/>
        </w:rPr>
      </w:pPr>
      <w:r>
        <w:rPr>
          <w:rFonts w:cs="Calibri"/>
          <w:lang w:val="en-US" w:eastAsia="de-DE"/>
        </w:rPr>
        <w:t>Building on Obj 2, e</w:t>
      </w:r>
      <w:r w:rsidR="008633D1" w:rsidRPr="006A084D">
        <w:rPr>
          <w:rFonts w:cs="Calibri"/>
          <w:lang w:val="en-US" w:eastAsia="de-DE"/>
        </w:rPr>
        <w:t xml:space="preserve">xplore </w:t>
      </w:r>
      <w:r w:rsidR="00F11EB9">
        <w:rPr>
          <w:rFonts w:cs="Calibri"/>
          <w:lang w:val="en-US" w:eastAsia="de-DE"/>
        </w:rPr>
        <w:t xml:space="preserve">the effect of </w:t>
      </w:r>
      <w:r w:rsidR="008E2FD7" w:rsidRPr="006A084D">
        <w:rPr>
          <w:rFonts w:cs="Calibri"/>
          <w:lang w:val="en-US" w:eastAsia="de-DE"/>
        </w:rPr>
        <w:t xml:space="preserve">Covid-19 </w:t>
      </w:r>
      <w:r w:rsidR="005731FD" w:rsidRPr="006A084D">
        <w:rPr>
          <w:rFonts w:cs="Calibri"/>
          <w:lang w:val="en-US" w:eastAsia="de-DE"/>
        </w:rPr>
        <w:t xml:space="preserve">family bereavement </w:t>
      </w:r>
      <w:r w:rsidR="00F11EB9">
        <w:rPr>
          <w:rFonts w:cs="Calibri"/>
          <w:lang w:val="en-US" w:eastAsia="de-DE"/>
        </w:rPr>
        <w:t xml:space="preserve">on </w:t>
      </w:r>
      <w:r w:rsidR="008633D1" w:rsidRPr="006A084D">
        <w:rPr>
          <w:rFonts w:cs="Calibri"/>
          <w:lang w:val="en-US" w:eastAsia="de-DE"/>
        </w:rPr>
        <w:t xml:space="preserve">the mental health of grieving relatives </w:t>
      </w:r>
      <w:r w:rsidR="00932C16" w:rsidRPr="006A084D">
        <w:rPr>
          <w:rFonts w:cs="Calibri"/>
          <w:lang w:val="en-US" w:eastAsia="de-DE"/>
        </w:rPr>
        <w:t xml:space="preserve">and how this </w:t>
      </w:r>
      <w:r w:rsidR="007F50CD">
        <w:rPr>
          <w:rFonts w:cs="Calibri"/>
          <w:lang w:val="en-US" w:eastAsia="de-DE"/>
        </w:rPr>
        <w:t xml:space="preserve">differs </w:t>
      </w:r>
      <w:r w:rsidR="00121B59">
        <w:rPr>
          <w:rFonts w:cs="Calibri"/>
          <w:lang w:val="en-US" w:eastAsia="de-DE"/>
        </w:rPr>
        <w:t xml:space="preserve">from </w:t>
      </w:r>
      <w:r w:rsidR="00932C16" w:rsidRPr="006A084D">
        <w:rPr>
          <w:rFonts w:cs="Calibri"/>
          <w:lang w:val="en-US" w:eastAsia="de-DE"/>
        </w:rPr>
        <w:t xml:space="preserve">bereavement </w:t>
      </w:r>
      <w:r w:rsidR="0087555A">
        <w:rPr>
          <w:rFonts w:cs="Calibri"/>
          <w:lang w:val="en-US" w:eastAsia="de-DE"/>
        </w:rPr>
        <w:t>from other causes</w:t>
      </w:r>
    </w:p>
    <w:p w14:paraId="2F068905" w14:textId="77777777" w:rsidR="00707293" w:rsidRPr="006A084D" w:rsidRDefault="00707293" w:rsidP="00707293">
      <w:pPr>
        <w:pStyle w:val="ListParagraph"/>
        <w:spacing w:after="60" w:line="240" w:lineRule="auto"/>
        <w:jc w:val="both"/>
        <w:rPr>
          <w:rFonts w:cs="Calibri"/>
          <w:lang w:val="en-US" w:eastAsia="de-DE"/>
        </w:rPr>
      </w:pPr>
    </w:p>
    <w:p w14:paraId="743163C3" w14:textId="77777777" w:rsidR="00CA323C" w:rsidRPr="00031C35" w:rsidRDefault="00CA323C" w:rsidP="00CA323C">
      <w:pPr>
        <w:spacing w:after="60" w:line="240" w:lineRule="auto"/>
        <w:jc w:val="both"/>
        <w:rPr>
          <w:rFonts w:cs="Arial"/>
          <w:b/>
          <w:smallCaps/>
          <w:lang w:val="en-US"/>
        </w:rPr>
      </w:pPr>
      <w:r>
        <w:rPr>
          <w:rFonts w:cs="Arial"/>
          <w:b/>
          <w:smallCaps/>
          <w:lang w:val="en-US"/>
        </w:rPr>
        <w:t>Innovative aspects of the project</w:t>
      </w:r>
    </w:p>
    <w:p w14:paraId="25CD1B97" w14:textId="444C9B75" w:rsidR="0089038B" w:rsidRPr="00645F16" w:rsidRDefault="00940758" w:rsidP="00732804">
      <w:pPr>
        <w:spacing w:after="60" w:line="240" w:lineRule="auto"/>
        <w:jc w:val="both"/>
        <w:rPr>
          <w:lang w:val="en-GB"/>
        </w:rPr>
      </w:pPr>
      <w:r>
        <w:rPr>
          <w:lang w:val="en-GB"/>
        </w:rPr>
        <w:t xml:space="preserve">We know little about the </w:t>
      </w:r>
      <w:r w:rsidR="004A4E39">
        <w:rPr>
          <w:lang w:val="en-GB"/>
        </w:rPr>
        <w:t xml:space="preserve">indirect </w:t>
      </w:r>
      <w:r w:rsidR="007E4642">
        <w:rPr>
          <w:lang w:val="en-GB"/>
        </w:rPr>
        <w:t xml:space="preserve">health </w:t>
      </w:r>
      <w:r w:rsidR="004A4E39">
        <w:rPr>
          <w:lang w:val="en-GB"/>
        </w:rPr>
        <w:t>effects of the current pandemic</w:t>
      </w:r>
      <w:r w:rsidR="0026045B">
        <w:rPr>
          <w:lang w:val="en-GB"/>
        </w:rPr>
        <w:t xml:space="preserve"> </w:t>
      </w:r>
      <w:r>
        <w:rPr>
          <w:lang w:val="en-GB"/>
        </w:rPr>
        <w:t>and nothing about f</w:t>
      </w:r>
      <w:r w:rsidR="004A4E39">
        <w:rPr>
          <w:lang w:val="en-GB"/>
        </w:rPr>
        <w:t xml:space="preserve">amily bereavement </w:t>
      </w:r>
      <w:r>
        <w:rPr>
          <w:lang w:val="en-GB"/>
        </w:rPr>
        <w:t>in the context of Covid-19.</w:t>
      </w:r>
      <w:r w:rsidR="00645F16">
        <w:rPr>
          <w:lang w:val="en-GB"/>
        </w:rPr>
        <w:t xml:space="preserve"> </w:t>
      </w:r>
      <w:r w:rsidR="0071514E">
        <w:rPr>
          <w:lang w:val="en-GB"/>
        </w:rPr>
        <w:t xml:space="preserve">Data </w:t>
      </w:r>
      <w:r w:rsidR="00F12AB5">
        <w:rPr>
          <w:rFonts w:cs="Calibri"/>
          <w:lang w:val="en-US" w:eastAsia="de-DE"/>
        </w:rPr>
        <w:t>initiatives</w:t>
      </w:r>
      <w:r w:rsidR="00BE4D1A">
        <w:rPr>
          <w:rFonts w:cs="Calibri"/>
          <w:lang w:val="en-US" w:eastAsia="de-DE"/>
        </w:rPr>
        <w:t xml:space="preserve"> have focused on tracking excess mortality, number of cases, testing coverage, and government responses to the crisis.</w:t>
      </w:r>
      <w:r w:rsidR="00740231">
        <w:rPr>
          <w:rFonts w:cs="Calibri"/>
          <w:lang w:val="en-US" w:eastAsia="de-DE"/>
        </w:rPr>
        <w:t xml:space="preserve"> </w:t>
      </w:r>
      <w:r w:rsidR="00D57F6B">
        <w:rPr>
          <w:rFonts w:cs="Calibri"/>
          <w:lang w:val="en-US" w:eastAsia="de-DE"/>
        </w:rPr>
        <w:t>No attention has been given to the extent to which the pandemic will result in millions of individuals experiencing the death of a relative.</w:t>
      </w:r>
      <w:r w:rsidR="00740231">
        <w:rPr>
          <w:rFonts w:cs="Calibri"/>
          <w:lang w:val="en-US" w:eastAsia="de-DE"/>
        </w:rPr>
        <w:t xml:space="preserve"> </w:t>
      </w:r>
      <w:r w:rsidR="00BA07A2">
        <w:rPr>
          <w:rFonts w:cs="Calibri"/>
          <w:lang w:val="en-US" w:eastAsia="de-DE"/>
        </w:rPr>
        <w:t xml:space="preserve">This </w:t>
      </w:r>
      <w:r w:rsidR="00A56C8F">
        <w:rPr>
          <w:rFonts w:cs="Calibri"/>
          <w:lang w:val="en-US" w:eastAsia="de-DE"/>
        </w:rPr>
        <w:t xml:space="preserve"> </w:t>
      </w:r>
      <w:r w:rsidR="000914B4">
        <w:rPr>
          <w:rFonts w:cs="Calibri"/>
          <w:lang w:val="en-US" w:eastAsia="de-DE"/>
        </w:rPr>
        <w:t>will be the first attempt to develop</w:t>
      </w:r>
      <w:r w:rsidR="00D91048">
        <w:rPr>
          <w:rFonts w:cs="Calibri"/>
          <w:lang w:val="en-US" w:eastAsia="de-DE"/>
        </w:rPr>
        <w:t xml:space="preserve"> a </w:t>
      </w:r>
      <w:r w:rsidR="00732804">
        <w:rPr>
          <w:rFonts w:cs="Calibri"/>
          <w:lang w:val="en-US" w:eastAsia="de-DE"/>
        </w:rPr>
        <w:t xml:space="preserve">scientific </w:t>
      </w:r>
      <w:r w:rsidR="00F85E65">
        <w:rPr>
          <w:rFonts w:cs="Calibri"/>
          <w:lang w:val="en-US" w:eastAsia="de-DE"/>
        </w:rPr>
        <w:t xml:space="preserve">method </w:t>
      </w:r>
      <w:r w:rsidR="00D91048">
        <w:rPr>
          <w:rFonts w:cs="Calibri"/>
          <w:lang w:val="en-US" w:eastAsia="de-DE"/>
        </w:rPr>
        <w:t xml:space="preserve">to </w:t>
      </w:r>
      <w:r w:rsidR="00F85E65">
        <w:rPr>
          <w:rFonts w:cs="Calibri"/>
          <w:lang w:val="en-US" w:eastAsia="de-DE"/>
        </w:rPr>
        <w:t>estimate</w:t>
      </w:r>
      <w:r w:rsidR="00FF67BE">
        <w:rPr>
          <w:rFonts w:cs="Calibri"/>
          <w:lang w:val="en-US" w:eastAsia="de-DE"/>
        </w:rPr>
        <w:t xml:space="preserve"> </w:t>
      </w:r>
      <w:r w:rsidR="00974656">
        <w:rPr>
          <w:rFonts w:cs="Calibri"/>
          <w:lang w:val="en-US" w:eastAsia="de-DE"/>
        </w:rPr>
        <w:t>family</w:t>
      </w:r>
      <w:r w:rsidR="00AA0B6E">
        <w:rPr>
          <w:rFonts w:cs="Calibri"/>
          <w:lang w:val="en-US" w:eastAsia="de-DE"/>
        </w:rPr>
        <w:t xml:space="preserve"> bereavement attributable to Covid-19.</w:t>
      </w:r>
      <w:r w:rsidR="00BC3248">
        <w:rPr>
          <w:rFonts w:cs="Calibri"/>
          <w:lang w:val="en-US" w:eastAsia="de-DE"/>
        </w:rPr>
        <w:t xml:space="preserve"> </w:t>
      </w:r>
      <w:r w:rsidR="000D0F0E" w:rsidRPr="001C20BD">
        <w:rPr>
          <w:rFonts w:cs="Calibri"/>
          <w:lang w:val="en-US" w:eastAsia="de-DE"/>
        </w:rPr>
        <w:t>Our interdisciplinary approach</w:t>
      </w:r>
      <w:r w:rsidR="0013511B">
        <w:rPr>
          <w:rFonts w:cs="Calibri"/>
          <w:lang w:val="en-US" w:eastAsia="de-DE"/>
        </w:rPr>
        <w:t xml:space="preserve"> combines</w:t>
      </w:r>
      <w:r w:rsidR="000D0F0E" w:rsidRPr="001C20BD">
        <w:rPr>
          <w:rFonts w:cs="Calibri"/>
          <w:lang w:val="en-US" w:eastAsia="de-DE"/>
        </w:rPr>
        <w:t xml:space="preserve"> demographic </w:t>
      </w:r>
      <w:r w:rsidR="00611224">
        <w:rPr>
          <w:rFonts w:cs="Calibri"/>
          <w:lang w:val="en-US" w:eastAsia="de-DE"/>
        </w:rPr>
        <w:t>methods</w:t>
      </w:r>
      <w:r w:rsidR="00A85A8C">
        <w:rPr>
          <w:rFonts w:cs="Calibri"/>
          <w:lang w:val="en-US" w:eastAsia="de-DE"/>
        </w:rPr>
        <w:t>,</w:t>
      </w:r>
      <w:r w:rsidR="0013511B">
        <w:rPr>
          <w:rFonts w:cs="Calibri"/>
          <w:lang w:val="en-US" w:eastAsia="de-DE"/>
        </w:rPr>
        <w:t xml:space="preserve"> </w:t>
      </w:r>
      <w:r w:rsidR="000D0F0E" w:rsidRPr="001C20BD">
        <w:rPr>
          <w:rFonts w:cs="Calibri"/>
          <w:lang w:val="en-US" w:eastAsia="de-DE"/>
        </w:rPr>
        <w:t>data science</w:t>
      </w:r>
      <w:r w:rsidR="00A85A8C">
        <w:rPr>
          <w:rFonts w:cs="Calibri"/>
          <w:lang w:val="en-US" w:eastAsia="de-DE"/>
        </w:rPr>
        <w:t>,</w:t>
      </w:r>
      <w:r w:rsidR="006B51FC">
        <w:rPr>
          <w:rFonts w:cs="Calibri"/>
          <w:lang w:val="en-US" w:eastAsia="de-DE"/>
        </w:rPr>
        <w:t xml:space="preserve"> and sociological theory</w:t>
      </w:r>
      <w:r w:rsidR="0013511B">
        <w:rPr>
          <w:rFonts w:cs="Calibri"/>
          <w:lang w:val="en-US" w:eastAsia="de-DE"/>
        </w:rPr>
        <w:t xml:space="preserve"> to improve our understanding of the indirect effects of mortality crises.</w:t>
      </w:r>
      <w:r w:rsidR="00A85A8C">
        <w:rPr>
          <w:rFonts w:cs="Calibri"/>
          <w:lang w:val="en-US" w:eastAsia="de-DE"/>
        </w:rPr>
        <w:t xml:space="preserve"> </w:t>
      </w:r>
      <w:r w:rsidR="008C337C">
        <w:rPr>
          <w:rFonts w:cs="Calibri"/>
          <w:lang w:val="en-US" w:eastAsia="de-DE"/>
        </w:rPr>
        <w:t xml:space="preserve">The </w:t>
      </w:r>
      <w:r w:rsidR="009D3FC3">
        <w:rPr>
          <w:rFonts w:cs="Calibri"/>
          <w:lang w:val="en-US" w:eastAsia="de-DE"/>
        </w:rPr>
        <w:t xml:space="preserve">proposed </w:t>
      </w:r>
      <w:r w:rsidR="00076EC7">
        <w:rPr>
          <w:rFonts w:cs="Calibri"/>
          <w:lang w:val="en-US" w:eastAsia="de-DE"/>
        </w:rPr>
        <w:t xml:space="preserve">methodology </w:t>
      </w:r>
      <w:r w:rsidR="00A85A8C">
        <w:rPr>
          <w:rFonts w:cs="Calibri"/>
          <w:lang w:val="en-US" w:eastAsia="de-DE"/>
        </w:rPr>
        <w:t xml:space="preserve">can </w:t>
      </w:r>
      <w:r w:rsidR="009D3FC3">
        <w:rPr>
          <w:rFonts w:cs="Calibri"/>
          <w:lang w:val="en-US" w:eastAsia="de-DE"/>
        </w:rPr>
        <w:t xml:space="preserve">also </w:t>
      </w:r>
      <w:r w:rsidR="00A85A8C">
        <w:rPr>
          <w:rFonts w:cs="Calibri"/>
          <w:lang w:val="en-US" w:eastAsia="de-DE"/>
        </w:rPr>
        <w:t xml:space="preserve">be used to estimate </w:t>
      </w:r>
      <w:r w:rsidR="00D21B2B">
        <w:rPr>
          <w:rFonts w:cs="Calibri"/>
          <w:lang w:val="en-US" w:eastAsia="de-DE"/>
        </w:rPr>
        <w:t xml:space="preserve">levels of </w:t>
      </w:r>
      <w:r w:rsidR="00A85A8C">
        <w:rPr>
          <w:rFonts w:cs="Calibri"/>
          <w:lang w:val="en-US" w:eastAsia="de-DE"/>
        </w:rPr>
        <w:t>bereavement in other mortality crises</w:t>
      </w:r>
      <w:r w:rsidR="000969E0">
        <w:rPr>
          <w:rFonts w:cs="Calibri"/>
          <w:lang w:val="en-US" w:eastAsia="de-DE"/>
        </w:rPr>
        <w:t xml:space="preserve"> worldwide</w:t>
      </w:r>
      <w:r w:rsidR="00A85A8C">
        <w:rPr>
          <w:rFonts w:cs="Calibri"/>
          <w:lang w:val="en-US" w:eastAsia="de-DE"/>
        </w:rPr>
        <w:t>, such as natural disasters</w:t>
      </w:r>
      <w:r w:rsidR="000969E0">
        <w:rPr>
          <w:rFonts w:cs="Calibri"/>
          <w:lang w:val="en-US" w:eastAsia="de-DE"/>
        </w:rPr>
        <w:t>, famines,</w:t>
      </w:r>
      <w:r w:rsidR="00A85A8C">
        <w:rPr>
          <w:rFonts w:cs="Calibri"/>
          <w:lang w:val="en-US" w:eastAsia="de-DE"/>
        </w:rPr>
        <w:t xml:space="preserve"> </w:t>
      </w:r>
      <w:r w:rsidR="000969E0">
        <w:rPr>
          <w:rFonts w:cs="Calibri"/>
          <w:lang w:val="en-US" w:eastAsia="de-DE"/>
        </w:rPr>
        <w:t xml:space="preserve">or </w:t>
      </w:r>
      <w:r w:rsidR="00A85A8C">
        <w:rPr>
          <w:rFonts w:cs="Calibri"/>
          <w:lang w:val="en-US" w:eastAsia="de-DE"/>
        </w:rPr>
        <w:t xml:space="preserve">wars </w:t>
      </w:r>
      <w:r w:rsidR="00A85A8C">
        <w:rPr>
          <w:rFonts w:cs="Calibri"/>
          <w:lang w:val="en-US" w:eastAsia="de-DE"/>
        </w:rPr>
        <w:fldChar w:fldCharType="begin"/>
      </w:r>
      <w:r w:rsidR="00A85A8C">
        <w:rPr>
          <w:rFonts w:cs="Calibri"/>
          <w:lang w:val="en-US" w:eastAsia="de-DE"/>
        </w:rPr>
        <w:instrText xml:space="preserve"> ADDIN ZOTERO_ITEM CSL_CITATION {"citationID":"byYqnEyX","properties":{"formattedCitation":"(Alburez-Gutierrez 2019)","plainCitation":"(Alburez-Gutierrez 2019)","noteIndex":0},"citationItems":[{"id":928,"uris":["http://zotero.org/groups/2241996/items/X7T4JNWU"],"uri":["http://zotero.org/groups/2241996/items/X7T4JNWU"],"itemData":{"id":928,"type":"article-journal","container-title":"Demographic Research","DOI":"10.4054/DemRes.2019.40.23","ISSN":"1435-9871","language":"en","page":"627-656","source":"Crossref","title":"Blood is thicker than bloodshed: A genealogical approach to reconstruct populations after armed conflicts","title-short":"Blood is thicker than bloodshed","volume":"40","author":[{"family":"Alburez-Gutierrez","given":"Diego"}],"issued":{"date-parts":[["2019",3,19]]}}}],"schema":"https://github.com/citation-style-language/schema/raw/master/csl-citation.json"} </w:instrText>
      </w:r>
      <w:r w:rsidR="00A85A8C">
        <w:rPr>
          <w:rFonts w:cs="Calibri"/>
          <w:lang w:val="en-US" w:eastAsia="de-DE"/>
        </w:rPr>
        <w:fldChar w:fldCharType="separate"/>
      </w:r>
      <w:r w:rsidR="00A85A8C" w:rsidRPr="00A85A8C">
        <w:rPr>
          <w:rFonts w:cs="Arial"/>
          <w:lang w:val="en-US"/>
        </w:rPr>
        <w:t>(Alburez-Gutierrez 2019)</w:t>
      </w:r>
      <w:r w:rsidR="00A85A8C">
        <w:rPr>
          <w:rFonts w:cs="Calibri"/>
          <w:lang w:val="en-US" w:eastAsia="de-DE"/>
        </w:rPr>
        <w:fldChar w:fldCharType="end"/>
      </w:r>
      <w:r w:rsidR="00A85A8C">
        <w:rPr>
          <w:rFonts w:cs="Calibri"/>
          <w:lang w:val="en-US" w:eastAsia="de-DE"/>
        </w:rPr>
        <w:t>.</w:t>
      </w:r>
    </w:p>
    <w:p w14:paraId="6B647EF8" w14:textId="77777777" w:rsidR="000D0F0E" w:rsidRDefault="000D0F0E" w:rsidP="008A11A1">
      <w:pPr>
        <w:spacing w:after="60" w:line="240" w:lineRule="auto"/>
        <w:jc w:val="both"/>
        <w:rPr>
          <w:rFonts w:cs="Calibri"/>
          <w:lang w:val="en-US" w:eastAsia="de-DE"/>
        </w:rPr>
      </w:pPr>
    </w:p>
    <w:p w14:paraId="48A82B20" w14:textId="77777777" w:rsidR="009C4159" w:rsidRPr="00031C35" w:rsidRDefault="009C4159" w:rsidP="009C4159">
      <w:pPr>
        <w:spacing w:after="60" w:line="240" w:lineRule="auto"/>
        <w:jc w:val="both"/>
        <w:rPr>
          <w:rFonts w:cs="Arial"/>
          <w:b/>
          <w:smallCaps/>
          <w:lang w:val="en-US"/>
        </w:rPr>
      </w:pPr>
      <w:r>
        <w:rPr>
          <w:rFonts w:cs="Arial"/>
          <w:b/>
          <w:smallCaps/>
          <w:lang w:val="en-US"/>
        </w:rPr>
        <w:t>Approach and method</w:t>
      </w:r>
      <w:r w:rsidR="00223F23">
        <w:rPr>
          <w:rFonts w:cs="Arial"/>
          <w:b/>
          <w:smallCaps/>
          <w:lang w:val="en-US"/>
        </w:rPr>
        <w:t>o</w:t>
      </w:r>
      <w:r>
        <w:rPr>
          <w:rFonts w:cs="Arial"/>
          <w:b/>
          <w:smallCaps/>
          <w:lang w:val="en-US"/>
        </w:rPr>
        <w:t>logy</w:t>
      </w:r>
    </w:p>
    <w:p w14:paraId="0F1FE96D" w14:textId="097F7E8C" w:rsidR="00BF467E" w:rsidRDefault="00716AB4" w:rsidP="0079771A">
      <w:pPr>
        <w:spacing w:after="60" w:line="240" w:lineRule="auto"/>
        <w:jc w:val="both"/>
        <w:rPr>
          <w:rFonts w:cs="Calibri"/>
          <w:lang w:val="en-US" w:eastAsia="de-DE"/>
        </w:rPr>
      </w:pPr>
      <w:r>
        <w:rPr>
          <w:rFonts w:cs="Calibri"/>
          <w:lang w:val="en-US" w:eastAsia="de-DE"/>
        </w:rPr>
        <w:lastRenderedPageBreak/>
        <w:t>As a first step, w</w:t>
      </w:r>
      <w:r w:rsidR="00156A92" w:rsidRPr="00404EA5">
        <w:rPr>
          <w:rFonts w:cs="Calibri"/>
          <w:lang w:val="en-US" w:eastAsia="de-DE"/>
        </w:rPr>
        <w:t xml:space="preserve">e </w:t>
      </w:r>
      <w:r w:rsidR="007C3F88">
        <w:rPr>
          <w:rFonts w:cs="Calibri"/>
          <w:lang w:val="en-US" w:eastAsia="de-DE"/>
        </w:rPr>
        <w:t xml:space="preserve">will build on previous work </w:t>
      </w:r>
      <w:r w:rsidR="00C70243">
        <w:rPr>
          <w:rFonts w:cs="Calibri"/>
          <w:lang w:val="en-US" w:eastAsia="de-DE"/>
        </w:rPr>
        <w:fldChar w:fldCharType="begin"/>
      </w:r>
      <w:r w:rsidR="005B6D6D">
        <w:rPr>
          <w:rFonts w:cs="Calibri"/>
          <w:lang w:val="en-US" w:eastAsia="de-DE"/>
        </w:rPr>
        <w:instrText xml:space="preserve"> ADDIN ZOTERO_ITEM CSL_CITATION {"citationID":"eiOYwTsC","properties":{"formattedCitation":"(Alburez-Gutierrez, Kolk, and Zagheni 2019; Nepomuceno et al. Forthcoming)","plainCitation":"(Alburez-Gutierrez, Kolk, and Zagheni 2019; Nepomuceno et al. Forthcoming)","noteIndex":0},"citationItems":[{"id":1142,"uris":["http://zotero.org/groups/2241996/items/G5BEW64G"],"uri":["http://zotero.org/groups/2241996/items/G5BEW64G"],"itemData":{"id":1142,"type":"report","abstract":"Recent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id":1308,"uris":["http://zotero.org/groups/2241996/items/RXQXNDCE"],"uri":["http://zotero.org/groups/2241996/items/RXQXNDCE"],"itemData":{"id":1308,"type":"article-journal","container-title":"Proceedings of the National Academy of Sciences","issue":"Accepted for publication","title":"Besides population age-structure, health and other demographic factors can contribute to understanding the COVID-19 burden across the globe","author":[{"family":"Nepomuceno","given":"Marilia"},{"family":"Acosta","given":"Enrique"},{"family":"Alburez-Gutierrez","given":"Diego"},{"family":"Aburto","given":"Jose Manuel"},{"family":"Gagnon","given":"Alain"},{"family":"Turra","given":"Casio"}],"issued":{"literal":"Forthcoming"}}}],"schema":"https://github.com/citation-style-language/schema/raw/master/csl-citation.json"} </w:instrText>
      </w:r>
      <w:r w:rsidR="00C70243">
        <w:rPr>
          <w:rFonts w:cs="Calibri"/>
          <w:lang w:val="en-US" w:eastAsia="de-DE"/>
        </w:rPr>
        <w:fldChar w:fldCharType="separate"/>
      </w:r>
      <w:r w:rsidR="005B6D6D" w:rsidRPr="005B6D6D">
        <w:rPr>
          <w:rFonts w:cs="Arial"/>
          <w:lang w:val="en-US"/>
        </w:rPr>
        <w:t>(Alburez-Gutierrez, Kolk, and Zagheni 2019; Nepomuceno et al. Forthcoming)</w:t>
      </w:r>
      <w:r w:rsidR="00C70243">
        <w:rPr>
          <w:rFonts w:cs="Calibri"/>
          <w:lang w:val="en-US" w:eastAsia="de-DE"/>
        </w:rPr>
        <w:fldChar w:fldCharType="end"/>
      </w:r>
      <w:r w:rsidR="00C70243">
        <w:rPr>
          <w:rFonts w:cs="Calibri"/>
          <w:lang w:val="en-US" w:eastAsia="de-DE"/>
        </w:rPr>
        <w:t xml:space="preserve"> </w:t>
      </w:r>
      <w:r w:rsidR="007C3F88">
        <w:rPr>
          <w:rFonts w:cs="Calibri"/>
          <w:lang w:val="en-US" w:eastAsia="de-DE"/>
        </w:rPr>
        <w:t xml:space="preserve">to </w:t>
      </w:r>
      <w:r w:rsidR="00981E82">
        <w:rPr>
          <w:rFonts w:cs="Calibri"/>
          <w:lang w:val="en-US" w:eastAsia="de-DE"/>
        </w:rPr>
        <w:t xml:space="preserve">develop </w:t>
      </w:r>
      <w:r w:rsidR="007712AD">
        <w:rPr>
          <w:rFonts w:cs="Calibri"/>
          <w:lang w:val="en-US" w:eastAsia="de-DE"/>
        </w:rPr>
        <w:t xml:space="preserve">a </w:t>
      </w:r>
      <w:r w:rsidR="00365026">
        <w:rPr>
          <w:rFonts w:cs="Calibri"/>
          <w:lang w:val="en-US" w:eastAsia="de-DE"/>
        </w:rPr>
        <w:t>me</w:t>
      </w:r>
      <w:r w:rsidR="007712AD">
        <w:rPr>
          <w:rFonts w:cs="Calibri"/>
          <w:lang w:val="en-US" w:eastAsia="de-DE"/>
        </w:rPr>
        <w:t xml:space="preserve">thodology </w:t>
      </w:r>
      <w:r w:rsidR="00156A92" w:rsidRPr="00404EA5">
        <w:rPr>
          <w:rFonts w:cs="Calibri"/>
          <w:lang w:val="en-US" w:eastAsia="de-DE"/>
        </w:rPr>
        <w:t xml:space="preserve">to estimate the </w:t>
      </w:r>
      <w:r w:rsidR="00F02C41">
        <w:rPr>
          <w:rFonts w:cs="Calibri"/>
          <w:lang w:val="en-US" w:eastAsia="de-DE"/>
        </w:rPr>
        <w:t xml:space="preserve">probability of experiencing </w:t>
      </w:r>
      <w:r w:rsidR="00536359">
        <w:rPr>
          <w:rFonts w:cs="Calibri"/>
          <w:lang w:val="en-US" w:eastAsia="de-DE"/>
        </w:rPr>
        <w:t>family bereavement</w:t>
      </w:r>
      <w:r w:rsidR="00156A92" w:rsidRPr="00404EA5">
        <w:rPr>
          <w:rFonts w:cs="Calibri"/>
          <w:lang w:val="en-US" w:eastAsia="de-DE"/>
        </w:rPr>
        <w:t xml:space="preserve"> given a set of age-specific Covid-19 mortality rates. </w:t>
      </w:r>
      <w:r w:rsidR="00217773">
        <w:rPr>
          <w:rFonts w:cs="Calibri"/>
          <w:lang w:val="en-US" w:eastAsia="de-DE"/>
        </w:rPr>
        <w:t>W</w:t>
      </w:r>
      <w:r w:rsidR="00FD0D74">
        <w:rPr>
          <w:rFonts w:cs="Calibri"/>
          <w:lang w:val="en-US" w:eastAsia="de-DE"/>
        </w:rPr>
        <w:t xml:space="preserve">e will </w:t>
      </w:r>
      <w:r w:rsidR="00A10089">
        <w:rPr>
          <w:rFonts w:cs="Calibri"/>
          <w:lang w:val="en-US" w:eastAsia="de-DE"/>
        </w:rPr>
        <w:t xml:space="preserve">obtain </w:t>
      </w:r>
      <w:r w:rsidR="00FD0D74" w:rsidRPr="00404EA5">
        <w:rPr>
          <w:rFonts w:cs="Calibri"/>
          <w:lang w:val="en-US" w:eastAsia="de-DE"/>
        </w:rPr>
        <w:t xml:space="preserve">the </w:t>
      </w:r>
      <w:r w:rsidR="00FD0D74">
        <w:rPr>
          <w:rFonts w:cs="Calibri"/>
          <w:lang w:val="en-US" w:eastAsia="de-DE"/>
        </w:rPr>
        <w:t xml:space="preserve">population-level </w:t>
      </w:r>
      <w:r w:rsidR="001B4D70">
        <w:rPr>
          <w:rFonts w:cs="Calibri"/>
          <w:lang w:val="en-US" w:eastAsia="de-DE"/>
        </w:rPr>
        <w:t xml:space="preserve">burden </w:t>
      </w:r>
      <w:r w:rsidR="00FD0D74" w:rsidRPr="00404EA5">
        <w:rPr>
          <w:rFonts w:cs="Calibri"/>
          <w:lang w:val="en-US" w:eastAsia="de-DE"/>
        </w:rPr>
        <w:t xml:space="preserve">of </w:t>
      </w:r>
      <w:r w:rsidR="001447C7">
        <w:rPr>
          <w:rFonts w:cs="Calibri"/>
          <w:lang w:val="en-US" w:eastAsia="de-DE"/>
        </w:rPr>
        <w:t xml:space="preserve">family </w:t>
      </w:r>
      <w:r w:rsidR="00FD0D74" w:rsidRPr="00404EA5">
        <w:rPr>
          <w:rFonts w:cs="Calibri"/>
          <w:lang w:val="en-US" w:eastAsia="de-DE"/>
        </w:rPr>
        <w:t>bereavement and the age distribution of the bereaved population</w:t>
      </w:r>
      <w:r w:rsidR="00A10089">
        <w:rPr>
          <w:rFonts w:cs="Calibri"/>
          <w:lang w:val="en-US" w:eastAsia="de-DE"/>
        </w:rPr>
        <w:t xml:space="preserve"> using </w:t>
      </w:r>
      <w:r w:rsidR="00262295">
        <w:rPr>
          <w:rFonts w:cs="Calibri"/>
          <w:lang w:val="en-US" w:eastAsia="de-DE"/>
        </w:rPr>
        <w:t>models</w:t>
      </w:r>
      <w:r w:rsidR="00156A92" w:rsidRPr="00404EA5">
        <w:rPr>
          <w:rFonts w:cs="Calibri"/>
          <w:lang w:val="en-US" w:eastAsia="de-DE"/>
        </w:rPr>
        <w:t xml:space="preserve"> </w:t>
      </w:r>
      <w:r w:rsidR="00EC6FE5">
        <w:rPr>
          <w:rFonts w:cs="Calibri"/>
          <w:lang w:val="en-US" w:eastAsia="de-DE"/>
        </w:rPr>
        <w:t xml:space="preserve">that translate </w:t>
      </w:r>
      <w:r w:rsidR="00156A92" w:rsidRPr="00404EA5">
        <w:rPr>
          <w:rFonts w:cs="Calibri"/>
          <w:lang w:val="en-US" w:eastAsia="de-DE"/>
        </w:rPr>
        <w:t xml:space="preserve">changes in mortality </w:t>
      </w:r>
      <w:r w:rsidR="00EC6FE5">
        <w:rPr>
          <w:rFonts w:cs="Calibri"/>
          <w:lang w:val="en-US" w:eastAsia="de-DE"/>
        </w:rPr>
        <w:t xml:space="preserve">to </w:t>
      </w:r>
      <w:r w:rsidR="00E16CF5">
        <w:rPr>
          <w:rFonts w:cs="Calibri"/>
          <w:lang w:val="en-US" w:eastAsia="de-DE"/>
        </w:rPr>
        <w:t xml:space="preserve">prevalence of </w:t>
      </w:r>
      <w:r w:rsidR="00156A92" w:rsidRPr="00404EA5">
        <w:rPr>
          <w:rFonts w:cs="Calibri"/>
          <w:lang w:val="en-US" w:eastAsia="de-DE"/>
        </w:rPr>
        <w:t>bereavement</w:t>
      </w:r>
      <w:r w:rsidR="00416643">
        <w:rPr>
          <w:rFonts w:cs="Calibri"/>
          <w:lang w:val="en-US" w:eastAsia="de-DE"/>
        </w:rPr>
        <w:t xml:space="preserve"> </w:t>
      </w:r>
      <w:r w:rsidR="00946875">
        <w:rPr>
          <w:rFonts w:cs="Calibri"/>
          <w:lang w:val="en-US" w:eastAsia="de-DE"/>
        </w:rPr>
        <w:t>(Fig 1</w:t>
      </w:r>
      <w:r w:rsidR="00416643">
        <w:rPr>
          <w:rFonts w:cs="Calibri"/>
          <w:lang w:val="en-US" w:eastAsia="de-DE"/>
        </w:rPr>
        <w:t>)</w:t>
      </w:r>
      <w:r w:rsidR="00156A92" w:rsidRPr="00404EA5">
        <w:rPr>
          <w:rFonts w:cs="Calibri"/>
          <w:lang w:val="en-US" w:eastAsia="de-DE"/>
        </w:rPr>
        <w:t>.</w:t>
      </w:r>
      <w:r w:rsidR="00274EE4">
        <w:rPr>
          <w:rFonts w:cs="Calibri"/>
          <w:lang w:val="en-US" w:eastAsia="de-DE"/>
        </w:rPr>
        <w:t xml:space="preserve"> </w:t>
      </w:r>
      <w:r w:rsidR="00546895">
        <w:rPr>
          <w:rFonts w:cs="Calibri"/>
          <w:lang w:val="en-US" w:eastAsia="de-DE"/>
        </w:rPr>
        <w:t xml:space="preserve">Our method will be </w:t>
      </w:r>
      <w:r w:rsidR="0050345D">
        <w:rPr>
          <w:rFonts w:cs="Calibri"/>
          <w:lang w:val="en-US" w:eastAsia="de-DE"/>
        </w:rPr>
        <w:t>implement</w:t>
      </w:r>
      <w:r w:rsidR="00546895">
        <w:rPr>
          <w:rFonts w:cs="Calibri"/>
          <w:lang w:val="en-US" w:eastAsia="de-DE"/>
        </w:rPr>
        <w:t>ed</w:t>
      </w:r>
      <w:r w:rsidR="0050345D">
        <w:rPr>
          <w:rFonts w:cs="Calibri"/>
          <w:lang w:val="en-US" w:eastAsia="de-DE"/>
        </w:rPr>
        <w:t xml:space="preserve"> </w:t>
      </w:r>
      <w:r w:rsidR="00B413B8">
        <w:rPr>
          <w:rFonts w:cs="Calibri"/>
          <w:lang w:val="en-US" w:eastAsia="de-DE"/>
        </w:rPr>
        <w:t>in the R language</w:t>
      </w:r>
      <w:r w:rsidR="005807E5">
        <w:rPr>
          <w:rFonts w:cs="Calibri"/>
          <w:lang w:val="en-US" w:eastAsia="de-DE"/>
        </w:rPr>
        <w:t xml:space="preserve"> for statistical programming</w:t>
      </w:r>
      <w:r w:rsidR="005770EB">
        <w:rPr>
          <w:rFonts w:cs="Calibri"/>
          <w:lang w:val="en-US" w:eastAsia="de-DE"/>
        </w:rPr>
        <w:t>.</w:t>
      </w:r>
      <w:r w:rsidR="00365219">
        <w:rPr>
          <w:rFonts w:cs="Calibri"/>
          <w:lang w:val="en-US" w:eastAsia="de-DE"/>
        </w:rPr>
        <w:t xml:space="preserve"> </w:t>
      </w:r>
      <w:r w:rsidR="002D5DFF">
        <w:rPr>
          <w:rFonts w:cs="Calibri"/>
          <w:lang w:val="en-US" w:eastAsia="de-DE"/>
        </w:rPr>
        <w:t xml:space="preserve">We will use </w:t>
      </w:r>
      <w:r w:rsidR="007206E5">
        <w:rPr>
          <w:rFonts w:cs="Calibri"/>
          <w:lang w:val="en-US" w:eastAsia="de-DE"/>
        </w:rPr>
        <w:t xml:space="preserve">demographic </w:t>
      </w:r>
      <w:r w:rsidR="005117C5">
        <w:rPr>
          <w:rFonts w:cs="Calibri"/>
          <w:lang w:val="en-US" w:eastAsia="de-DE"/>
        </w:rPr>
        <w:t>micro</w:t>
      </w:r>
      <w:r w:rsidR="007206E5">
        <w:rPr>
          <w:rFonts w:cs="Calibri"/>
          <w:lang w:val="en-US" w:eastAsia="de-DE"/>
        </w:rPr>
        <w:t xml:space="preserve">simulations </w:t>
      </w:r>
      <w:r w:rsidR="002D5DFF">
        <w:rPr>
          <w:rFonts w:cs="Calibri"/>
          <w:lang w:val="en-US" w:eastAsia="de-DE"/>
        </w:rPr>
        <w:t xml:space="preserve">to model </w:t>
      </w:r>
      <w:r w:rsidR="00475950">
        <w:rPr>
          <w:rFonts w:cs="Calibri"/>
          <w:lang w:val="en-US" w:eastAsia="de-DE"/>
        </w:rPr>
        <w:t xml:space="preserve">family bereavement  for </w:t>
      </w:r>
      <w:r w:rsidR="002D5DFF">
        <w:rPr>
          <w:rFonts w:cs="Calibri"/>
          <w:lang w:val="en-US" w:eastAsia="de-DE"/>
        </w:rPr>
        <w:t>complex kinship t</w:t>
      </w:r>
      <w:r w:rsidR="007206E5">
        <w:rPr>
          <w:rFonts w:cs="Calibri"/>
          <w:lang w:val="en-US" w:eastAsia="de-DE"/>
        </w:rPr>
        <w:t>ies, such as cousins or in-laws</w:t>
      </w:r>
      <w:r w:rsidR="00EF4F89">
        <w:rPr>
          <w:rFonts w:cs="Calibri"/>
          <w:lang w:val="en-US" w:eastAsia="de-DE"/>
        </w:rPr>
        <w:t>,</w:t>
      </w:r>
      <w:r w:rsidR="007B2863">
        <w:rPr>
          <w:rFonts w:cs="Calibri"/>
          <w:lang w:val="en-US" w:eastAsia="de-DE"/>
        </w:rPr>
        <w:t xml:space="preserve"> </w:t>
      </w:r>
      <w:r w:rsidR="00FF0D8F">
        <w:rPr>
          <w:rFonts w:cs="Calibri"/>
          <w:lang w:val="en-US" w:eastAsia="de-DE"/>
        </w:rPr>
        <w:t xml:space="preserve">by adapting </w:t>
      </w:r>
      <w:r w:rsidR="00365219">
        <w:rPr>
          <w:rFonts w:cs="Calibri"/>
          <w:lang w:val="en-US" w:eastAsia="de-DE"/>
        </w:rPr>
        <w:t xml:space="preserve">a series of </w:t>
      </w:r>
      <w:r w:rsidR="00EF4F89">
        <w:rPr>
          <w:rFonts w:cs="Calibri"/>
          <w:lang w:val="en-US" w:eastAsia="de-DE"/>
        </w:rPr>
        <w:t xml:space="preserve">already existing </w:t>
      </w:r>
      <w:r w:rsidR="005117C5">
        <w:rPr>
          <w:rFonts w:cs="Calibri"/>
          <w:lang w:val="en-US" w:eastAsia="de-DE"/>
        </w:rPr>
        <w:t>micro</w:t>
      </w:r>
      <w:r w:rsidR="00365219">
        <w:rPr>
          <w:rFonts w:cs="Calibri"/>
          <w:lang w:val="en-US" w:eastAsia="de-DE"/>
        </w:rPr>
        <w:t xml:space="preserve">simulations </w:t>
      </w:r>
      <w:r w:rsidR="00EF4F89">
        <w:rPr>
          <w:rFonts w:cs="Calibri"/>
          <w:lang w:val="en-US" w:eastAsia="de-DE"/>
        </w:rPr>
        <w:t>from</w:t>
      </w:r>
      <w:r w:rsidR="00365219">
        <w:rPr>
          <w:rFonts w:cs="Calibri"/>
          <w:lang w:val="en-US" w:eastAsia="de-DE"/>
        </w:rPr>
        <w:t xml:space="preserve"> a previous project</w:t>
      </w:r>
      <w:r w:rsidR="007B2863">
        <w:rPr>
          <w:rFonts w:cs="Calibri"/>
          <w:lang w:val="en-US" w:eastAsia="de-DE"/>
        </w:rPr>
        <w:t xml:space="preserve"> </w:t>
      </w:r>
      <w:r w:rsidR="00FF0D8F">
        <w:rPr>
          <w:rFonts w:cs="Calibri"/>
          <w:lang w:val="en-US" w:eastAsia="de-DE"/>
        </w:rPr>
        <w:fldChar w:fldCharType="begin"/>
      </w:r>
      <w:r w:rsidR="00FF0D8F">
        <w:rPr>
          <w:rFonts w:cs="Calibri"/>
          <w:lang w:val="en-US" w:eastAsia="de-DE"/>
        </w:rPr>
        <w:instrText xml:space="preserve"> ADDIN ZOTERO_ITEM CSL_CITATION {"citationID":"OQLRK2ty","properties":{"formattedCitation":"(Mason and Zagheni 2014)","plainCitation":"(Mason and Zagheni 2014)","noteIndex":0},"citationItems":[{"id":1307,"uris":["http://zotero.org/groups/2241996/items/TKRQ8R8G"],"uri":["http://zotero.org/groups/2241996/items/TKRQ8R8G"],"itemData":{"id":1307,"type":"paper-conference","event":"Annual Meeting of the Population Association of America-PAA","event-place":"Washington, D.C.","publisher-place":"Washington, D.C.","title":"The sandwich generation: demographic determinants of global trends","author":[{"family":"Mason","given":"Carl"},{"family":"Zagheni","given":"Emilio"}],"issued":{"date-parts":[["2014"]]}}}],"schema":"https://github.com/citation-style-language/schema/raw/master/csl-citation.json"} </w:instrText>
      </w:r>
      <w:r w:rsidR="00FF0D8F">
        <w:rPr>
          <w:rFonts w:cs="Calibri"/>
          <w:lang w:val="en-US" w:eastAsia="de-DE"/>
        </w:rPr>
        <w:fldChar w:fldCharType="separate"/>
      </w:r>
      <w:r w:rsidR="00FF0D8F" w:rsidRPr="00FF0D8F">
        <w:rPr>
          <w:rFonts w:cs="Arial"/>
          <w:lang w:val="en-US"/>
        </w:rPr>
        <w:t>(Mason and Zagheni 2014)</w:t>
      </w:r>
      <w:r w:rsidR="00FF0D8F">
        <w:rPr>
          <w:rFonts w:cs="Calibri"/>
          <w:lang w:val="en-US" w:eastAsia="de-DE"/>
        </w:rPr>
        <w:fldChar w:fldCharType="end"/>
      </w:r>
      <w:r w:rsidR="00365219">
        <w:rPr>
          <w:rFonts w:cs="Calibri"/>
          <w:lang w:val="en-US" w:eastAsia="de-DE"/>
        </w:rPr>
        <w:t>.</w:t>
      </w:r>
      <w:r w:rsidR="00AB224E">
        <w:rPr>
          <w:rFonts w:cs="Calibri"/>
          <w:lang w:val="en-US" w:eastAsia="de-DE"/>
        </w:rPr>
        <w:t xml:space="preserve"> </w:t>
      </w:r>
      <w:r w:rsidR="00BF467E" w:rsidRPr="00E3724C">
        <w:rPr>
          <w:rFonts w:cs="Calibri"/>
          <w:lang w:val="en-US" w:eastAsia="de-DE"/>
        </w:rPr>
        <w:t xml:space="preserve">Our models will </w:t>
      </w:r>
      <w:r w:rsidR="00BF467E">
        <w:rPr>
          <w:rFonts w:cs="Calibri"/>
          <w:lang w:val="en-US" w:eastAsia="de-DE"/>
        </w:rPr>
        <w:t xml:space="preserve">initially </w:t>
      </w:r>
      <w:r w:rsidR="00BF467E" w:rsidRPr="00E3724C">
        <w:rPr>
          <w:rFonts w:cs="Calibri"/>
          <w:lang w:val="en-US" w:eastAsia="de-DE"/>
        </w:rPr>
        <w:t xml:space="preserve">be calibrated using data from </w:t>
      </w:r>
      <w:r w:rsidR="00AF602D">
        <w:rPr>
          <w:rFonts w:cs="Calibri"/>
          <w:lang w:val="en-US" w:eastAsia="de-DE"/>
        </w:rPr>
        <w:t>13</w:t>
      </w:r>
      <w:r w:rsidR="0079771A">
        <w:rPr>
          <w:rFonts w:cs="Calibri"/>
          <w:lang w:val="en-US" w:eastAsia="de-DE"/>
        </w:rPr>
        <w:t xml:space="preserve"> countries </w:t>
      </w:r>
      <w:r w:rsidR="00BF467E" w:rsidRPr="00E3724C">
        <w:rPr>
          <w:rFonts w:cs="Calibri"/>
          <w:lang w:val="en-US" w:eastAsia="de-DE"/>
        </w:rPr>
        <w:t xml:space="preserve">for which </w:t>
      </w:r>
      <w:r w:rsidR="00F829DE">
        <w:rPr>
          <w:rFonts w:cs="Calibri"/>
          <w:lang w:val="en-US" w:eastAsia="de-DE"/>
        </w:rPr>
        <w:t xml:space="preserve">monthly </w:t>
      </w:r>
      <w:r w:rsidR="00BF467E" w:rsidRPr="00E3724C">
        <w:rPr>
          <w:rFonts w:cs="Calibri"/>
          <w:lang w:val="en-US" w:eastAsia="de-DE"/>
        </w:rPr>
        <w:t>data on Covid-19 dea</w:t>
      </w:r>
      <w:r w:rsidR="00BF467E">
        <w:rPr>
          <w:rFonts w:cs="Calibri"/>
          <w:lang w:val="en-US" w:eastAsia="de-DE"/>
        </w:rPr>
        <w:t>th rates is already available</w:t>
      </w:r>
      <w:r w:rsidR="00C25F41">
        <w:rPr>
          <w:rFonts w:cs="Calibri"/>
          <w:lang w:val="en-US" w:eastAsia="de-DE"/>
        </w:rPr>
        <w:t>.</w:t>
      </w:r>
      <w:r w:rsidR="00C25F41">
        <w:rPr>
          <w:rStyle w:val="FootnoteReference"/>
          <w:rFonts w:cs="Calibri"/>
          <w:lang w:val="en-US" w:eastAsia="de-DE"/>
        </w:rPr>
        <w:footnoteReference w:id="1"/>
      </w:r>
      <w:r w:rsidR="00BF467E">
        <w:rPr>
          <w:rFonts w:cs="Calibri"/>
          <w:lang w:val="en-US" w:eastAsia="de-DE"/>
        </w:rPr>
        <w:t xml:space="preserve"> </w:t>
      </w:r>
      <w:r w:rsidR="00954B19">
        <w:rPr>
          <w:rFonts w:cs="Calibri"/>
          <w:lang w:val="en-US" w:eastAsia="de-DE"/>
        </w:rPr>
        <w:t>W</w:t>
      </w:r>
      <w:r w:rsidR="00BF467E" w:rsidRPr="00E3724C">
        <w:rPr>
          <w:rFonts w:cs="Calibri"/>
          <w:lang w:val="en-US" w:eastAsia="de-DE"/>
        </w:rPr>
        <w:t xml:space="preserve">e will </w:t>
      </w:r>
      <w:r w:rsidR="00DF6BB0">
        <w:rPr>
          <w:rFonts w:cs="Calibri"/>
          <w:lang w:val="en-US" w:eastAsia="de-DE"/>
        </w:rPr>
        <w:t xml:space="preserve">extend </w:t>
      </w:r>
      <w:r w:rsidR="00BF467E" w:rsidRPr="00E3724C">
        <w:rPr>
          <w:rFonts w:cs="Calibri"/>
          <w:lang w:val="en-US" w:eastAsia="de-DE"/>
        </w:rPr>
        <w:t xml:space="preserve">our </w:t>
      </w:r>
      <w:r w:rsidR="005D584D">
        <w:rPr>
          <w:rFonts w:cs="Calibri"/>
          <w:lang w:val="en-US" w:eastAsia="de-DE"/>
        </w:rPr>
        <w:t xml:space="preserve">analysis </w:t>
      </w:r>
      <w:r w:rsidR="00BF467E" w:rsidRPr="00E3724C">
        <w:rPr>
          <w:rFonts w:cs="Calibri"/>
          <w:lang w:val="en-US" w:eastAsia="de-DE"/>
        </w:rPr>
        <w:t xml:space="preserve">to other </w:t>
      </w:r>
      <w:r w:rsidR="00C76EB4">
        <w:rPr>
          <w:rFonts w:cs="Calibri"/>
          <w:lang w:val="en-US" w:eastAsia="de-DE"/>
        </w:rPr>
        <w:t xml:space="preserve">countries </w:t>
      </w:r>
      <w:r w:rsidR="00BF467E" w:rsidRPr="00E3724C">
        <w:rPr>
          <w:rFonts w:cs="Calibri"/>
          <w:lang w:val="en-US" w:eastAsia="de-DE"/>
        </w:rPr>
        <w:t>once reliable data on Covid-19 excess mortality becomes available</w:t>
      </w:r>
      <w:r w:rsidR="009B712B">
        <w:rPr>
          <w:rFonts w:cs="Calibri"/>
          <w:lang w:val="en-US" w:eastAsia="de-DE"/>
        </w:rPr>
        <w:t>. Th</w:t>
      </w:r>
      <w:r w:rsidR="00CB2952">
        <w:rPr>
          <w:rFonts w:cs="Calibri"/>
          <w:lang w:val="en-US" w:eastAsia="de-DE"/>
        </w:rPr>
        <w:t xml:space="preserve">e current </w:t>
      </w:r>
      <w:r w:rsidR="00BF467E" w:rsidRPr="00E3724C">
        <w:rPr>
          <w:rFonts w:cs="Calibri"/>
          <w:lang w:val="en-US" w:eastAsia="de-DE"/>
        </w:rPr>
        <w:t xml:space="preserve">project will produce a range of estimates to reflect the uncertainty inherent </w:t>
      </w:r>
      <w:r w:rsidR="00FF0A4B">
        <w:rPr>
          <w:rFonts w:cs="Calibri"/>
          <w:lang w:val="en-US" w:eastAsia="de-DE"/>
        </w:rPr>
        <w:t xml:space="preserve">in </w:t>
      </w:r>
      <w:r w:rsidR="00BF467E" w:rsidRPr="00E3724C">
        <w:rPr>
          <w:rFonts w:cs="Calibri"/>
          <w:lang w:val="en-US" w:eastAsia="de-DE"/>
        </w:rPr>
        <w:t xml:space="preserve">the Covid-19 mortality statistics. </w:t>
      </w:r>
      <w:r w:rsidR="008C6B4C">
        <w:rPr>
          <w:rFonts w:cs="Calibri"/>
          <w:lang w:val="en-US" w:eastAsia="de-DE"/>
        </w:rPr>
        <w:t>W</w:t>
      </w:r>
      <w:r w:rsidR="00BF467E" w:rsidRPr="00E3724C">
        <w:rPr>
          <w:rFonts w:cs="Calibri"/>
          <w:lang w:val="en-US" w:eastAsia="de-DE"/>
        </w:rPr>
        <w:t xml:space="preserve">e expect the accuracy of our models to improve as more </w:t>
      </w:r>
      <w:r w:rsidR="00A27EB2" w:rsidRPr="00E3724C">
        <w:rPr>
          <w:rFonts w:cs="Calibri"/>
          <w:lang w:val="en-US" w:eastAsia="de-DE"/>
        </w:rPr>
        <w:t xml:space="preserve">quality </w:t>
      </w:r>
      <w:r w:rsidR="00BF467E" w:rsidRPr="00E3724C">
        <w:rPr>
          <w:rFonts w:cs="Calibri"/>
          <w:lang w:val="en-US" w:eastAsia="de-DE"/>
        </w:rPr>
        <w:t>data becomes available.</w:t>
      </w:r>
    </w:p>
    <w:p w14:paraId="564AB856" w14:textId="77777777" w:rsidR="0072061A" w:rsidRDefault="0072061A" w:rsidP="00B413B8">
      <w:pPr>
        <w:spacing w:after="60" w:line="240" w:lineRule="auto"/>
        <w:jc w:val="both"/>
        <w:rPr>
          <w:rFonts w:cs="Calibri"/>
          <w:lang w:val="en-US" w:eastAsia="de-DE"/>
        </w:rPr>
      </w:pPr>
    </w:p>
    <w:p w14:paraId="0B8EAEDC" w14:textId="2B2A9FBE" w:rsidR="007B29F4" w:rsidRDefault="00F41CB8" w:rsidP="00B413B8">
      <w:pPr>
        <w:spacing w:after="60" w:line="240" w:lineRule="auto"/>
        <w:jc w:val="both"/>
        <w:rPr>
          <w:rFonts w:cs="Calibri"/>
          <w:lang w:val="en-US" w:eastAsia="de-DE"/>
        </w:rPr>
      </w:pPr>
      <w:r>
        <w:rPr>
          <w:rFonts w:cs="Calibri"/>
          <w:noProof/>
          <w:lang w:val="en-US"/>
        </w:rPr>
        <w:drawing>
          <wp:inline distT="0" distB="0" distL="0" distR="0" wp14:anchorId="7F253250" wp14:editId="22AAD731">
            <wp:extent cx="5760720" cy="2865175"/>
            <wp:effectExtent l="0" t="0" r="0" b="0"/>
            <wp:docPr id="3" name="Picture 3" descr="C:\Cloud\Projects\ChildSurv\covid propos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oud\Projects\ChildSurv\covid proposal\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65175"/>
                    </a:xfrm>
                    <a:prstGeom prst="rect">
                      <a:avLst/>
                    </a:prstGeom>
                    <a:noFill/>
                    <a:ln>
                      <a:noFill/>
                    </a:ln>
                  </pic:spPr>
                </pic:pic>
              </a:graphicData>
            </a:graphic>
          </wp:inline>
        </w:drawing>
      </w:r>
    </w:p>
    <w:p w14:paraId="7BD6EBCF" w14:textId="61C2D066" w:rsidR="00FC6300" w:rsidRDefault="0072061A" w:rsidP="00B413B8">
      <w:pPr>
        <w:spacing w:after="60" w:line="240" w:lineRule="auto"/>
        <w:jc w:val="both"/>
        <w:rPr>
          <w:rFonts w:cs="Calibri"/>
          <w:lang w:val="en-US" w:eastAsia="de-DE"/>
        </w:rPr>
      </w:pPr>
      <w:r>
        <w:rPr>
          <w:rFonts w:cs="Calibri"/>
          <w:lang w:val="en-US" w:eastAsia="de-DE"/>
        </w:rPr>
        <w:t>Fig 1.</w:t>
      </w:r>
      <w:r w:rsidR="00327378">
        <w:rPr>
          <w:rFonts w:cs="Calibri"/>
          <w:lang w:val="en-US" w:eastAsia="de-DE"/>
        </w:rPr>
        <w:t xml:space="preserve"> Expected number of </w:t>
      </w:r>
      <w:r w:rsidR="004C3ACD">
        <w:rPr>
          <w:rFonts w:cs="Calibri"/>
          <w:lang w:val="en-US" w:eastAsia="de-DE"/>
        </w:rPr>
        <w:t xml:space="preserve">living </w:t>
      </w:r>
      <w:r w:rsidR="00327378">
        <w:rPr>
          <w:rFonts w:cs="Calibri"/>
          <w:lang w:val="en-US" w:eastAsia="de-DE"/>
        </w:rPr>
        <w:t>relatives for a</w:t>
      </w:r>
      <w:r w:rsidR="00000710">
        <w:rPr>
          <w:rFonts w:cs="Calibri"/>
          <w:lang w:val="en-US" w:eastAsia="de-DE"/>
        </w:rPr>
        <w:t xml:space="preserve"> </w:t>
      </w:r>
      <w:r w:rsidR="00770101">
        <w:rPr>
          <w:rFonts w:cs="Calibri"/>
          <w:lang w:val="en-US" w:eastAsia="de-DE"/>
        </w:rPr>
        <w:t xml:space="preserve">man </w:t>
      </w:r>
      <w:r w:rsidR="00265098">
        <w:rPr>
          <w:rFonts w:cs="Calibri"/>
          <w:lang w:val="en-US" w:eastAsia="de-DE"/>
        </w:rPr>
        <w:t>age</w:t>
      </w:r>
      <w:r w:rsidR="0071625D">
        <w:rPr>
          <w:rFonts w:cs="Calibri"/>
          <w:lang w:val="en-US" w:eastAsia="de-DE"/>
        </w:rPr>
        <w:t>d</w:t>
      </w:r>
      <w:r w:rsidR="00265098">
        <w:rPr>
          <w:rFonts w:cs="Calibri"/>
          <w:lang w:val="en-US" w:eastAsia="de-DE"/>
        </w:rPr>
        <w:t xml:space="preserve"> 45 </w:t>
      </w:r>
      <w:r w:rsidR="00C70100">
        <w:rPr>
          <w:rFonts w:cs="Calibri"/>
          <w:lang w:val="en-US" w:eastAsia="de-DE"/>
        </w:rPr>
        <w:t xml:space="preserve">(‘Ego’) </w:t>
      </w:r>
      <w:r w:rsidR="00327378">
        <w:rPr>
          <w:rFonts w:cs="Calibri"/>
          <w:lang w:val="en-US" w:eastAsia="de-DE"/>
        </w:rPr>
        <w:t xml:space="preserve">in a </w:t>
      </w:r>
      <w:r w:rsidR="008875F3">
        <w:rPr>
          <w:rFonts w:cs="Calibri"/>
          <w:lang w:val="en-US" w:eastAsia="de-DE"/>
        </w:rPr>
        <w:t xml:space="preserve">hypothetical population </w:t>
      </w:r>
      <w:r w:rsidR="006074F2">
        <w:rPr>
          <w:rFonts w:cs="Calibri"/>
          <w:lang w:val="en-US" w:eastAsia="de-DE"/>
        </w:rPr>
        <w:t xml:space="preserve">without </w:t>
      </w:r>
      <w:r w:rsidR="00327378">
        <w:rPr>
          <w:rFonts w:cs="Calibri"/>
          <w:lang w:val="en-US" w:eastAsia="de-DE"/>
        </w:rPr>
        <w:t xml:space="preserve">Covid-19 </w:t>
      </w:r>
      <w:r w:rsidR="00DA1B7C">
        <w:rPr>
          <w:rFonts w:cs="Calibri"/>
          <w:lang w:val="en-US" w:eastAsia="de-DE"/>
        </w:rPr>
        <w:t xml:space="preserve">mortality </w:t>
      </w:r>
      <w:r w:rsidR="00327378">
        <w:rPr>
          <w:rFonts w:cs="Calibri"/>
          <w:lang w:val="en-US" w:eastAsia="de-DE"/>
        </w:rPr>
        <w:t>(left</w:t>
      </w:r>
      <w:r w:rsidR="00C22C47">
        <w:rPr>
          <w:rFonts w:cs="Calibri"/>
          <w:lang w:val="en-US" w:eastAsia="de-DE"/>
        </w:rPr>
        <w:t xml:space="preserve">, counterfactual </w:t>
      </w:r>
      <w:r w:rsidR="00857445">
        <w:rPr>
          <w:rFonts w:cs="Calibri"/>
          <w:lang w:val="en-US" w:eastAsia="de-DE"/>
        </w:rPr>
        <w:t>scenario</w:t>
      </w:r>
      <w:r w:rsidR="00327378">
        <w:rPr>
          <w:rFonts w:cs="Calibri"/>
          <w:lang w:val="en-US" w:eastAsia="de-DE"/>
        </w:rPr>
        <w:t xml:space="preserve">) and with Covid-19 </w:t>
      </w:r>
      <w:r w:rsidR="00BE1FE5">
        <w:rPr>
          <w:rFonts w:cs="Calibri"/>
          <w:lang w:val="en-US" w:eastAsia="de-DE"/>
        </w:rPr>
        <w:t xml:space="preserve">mortality </w:t>
      </w:r>
      <w:r w:rsidR="00073F51">
        <w:rPr>
          <w:rFonts w:cs="Calibri"/>
          <w:lang w:val="en-US" w:eastAsia="de-DE"/>
        </w:rPr>
        <w:t>(right</w:t>
      </w:r>
      <w:r w:rsidR="00C22C47">
        <w:rPr>
          <w:rFonts w:cs="Calibri"/>
          <w:lang w:val="en-US" w:eastAsia="de-DE"/>
        </w:rPr>
        <w:t>, observed values</w:t>
      </w:r>
      <w:r w:rsidR="00022C74">
        <w:rPr>
          <w:rFonts w:cs="Calibri"/>
          <w:lang w:val="en-US" w:eastAsia="de-DE"/>
        </w:rPr>
        <w:t>)</w:t>
      </w:r>
      <w:r w:rsidR="00995840">
        <w:rPr>
          <w:rFonts w:cs="Calibri"/>
          <w:lang w:val="en-US" w:eastAsia="de-DE"/>
        </w:rPr>
        <w:t>.</w:t>
      </w:r>
      <w:r w:rsidR="00FC6300">
        <w:rPr>
          <w:rFonts w:cs="Calibri"/>
          <w:lang w:val="en-US" w:eastAsia="de-DE"/>
        </w:rPr>
        <w:t xml:space="preserve"> The sum of the difference between the values in each diagram is the b</w:t>
      </w:r>
      <w:r w:rsidR="00995840">
        <w:rPr>
          <w:rFonts w:cs="Calibri"/>
          <w:lang w:val="en-US" w:eastAsia="de-DE"/>
        </w:rPr>
        <w:t>ereavement</w:t>
      </w:r>
      <w:r w:rsidR="00F45345">
        <w:rPr>
          <w:rFonts w:cs="Calibri"/>
          <w:lang w:val="en-US" w:eastAsia="de-DE"/>
        </w:rPr>
        <w:t xml:space="preserve"> attributable to Covid-19</w:t>
      </w:r>
      <w:r w:rsidR="00FC6300">
        <w:rPr>
          <w:rFonts w:cs="Calibri"/>
          <w:lang w:val="en-US" w:eastAsia="de-DE"/>
        </w:rPr>
        <w:t>.</w:t>
      </w:r>
      <w:r w:rsidR="00560361">
        <w:rPr>
          <w:rFonts w:cs="Calibri"/>
          <w:lang w:val="en-US" w:eastAsia="de-DE"/>
        </w:rPr>
        <w:t xml:space="preserve"> I</w:t>
      </w:r>
      <w:r w:rsidR="00E3016F">
        <w:rPr>
          <w:rFonts w:cs="Calibri"/>
          <w:lang w:val="en-US" w:eastAsia="de-DE"/>
        </w:rPr>
        <w:t>n our example</w:t>
      </w:r>
      <w:r w:rsidR="00560361">
        <w:rPr>
          <w:rFonts w:cs="Calibri"/>
          <w:lang w:val="en-US" w:eastAsia="de-DE"/>
        </w:rPr>
        <w:t xml:space="preserve">, this </w:t>
      </w:r>
      <w:r w:rsidR="006853E2">
        <w:rPr>
          <w:rFonts w:cs="Calibri"/>
          <w:lang w:val="en-US" w:eastAsia="de-DE"/>
        </w:rPr>
        <w:t xml:space="preserve">is </w:t>
      </w:r>
      <w:r w:rsidR="00E3016F">
        <w:rPr>
          <w:rFonts w:cs="Calibri"/>
          <w:lang w:val="en-US" w:eastAsia="de-DE"/>
        </w:rPr>
        <w:t xml:space="preserve">.4+.5+.2+.3+.3+.1+.5 = </w:t>
      </w:r>
      <w:r w:rsidR="00E3016F" w:rsidRPr="00B40051">
        <w:rPr>
          <w:rFonts w:cs="Calibri"/>
          <w:u w:val="single"/>
          <w:lang w:val="en-US" w:eastAsia="de-DE"/>
        </w:rPr>
        <w:t>2.3</w:t>
      </w:r>
      <w:r w:rsidR="00E3016F">
        <w:rPr>
          <w:rFonts w:cs="Calibri"/>
          <w:lang w:val="en-US" w:eastAsia="de-DE"/>
        </w:rPr>
        <w:t xml:space="preserve"> ‘extra’ deaths that </w:t>
      </w:r>
      <w:r w:rsidR="00971EDA">
        <w:rPr>
          <w:rFonts w:cs="Calibri"/>
          <w:lang w:val="en-US" w:eastAsia="de-DE"/>
        </w:rPr>
        <w:t>Ego</w:t>
      </w:r>
      <w:del w:id="1" w:author="MPIDR_D\Zagheni" w:date="2020-05-28T16:06:00Z">
        <w:r w:rsidR="00971EDA" w:rsidDel="006D7466">
          <w:rPr>
            <w:rFonts w:cs="Calibri"/>
            <w:lang w:val="en-US" w:eastAsia="de-DE"/>
          </w:rPr>
          <w:delText xml:space="preserve"> </w:delText>
        </w:r>
        <w:r w:rsidR="00E3016F" w:rsidDel="006D7466">
          <w:rPr>
            <w:rFonts w:cs="Calibri"/>
            <w:lang w:val="en-US" w:eastAsia="de-DE"/>
          </w:rPr>
          <w:delText>would</w:delText>
        </w:r>
      </w:del>
      <w:r w:rsidR="00E3016F">
        <w:rPr>
          <w:rFonts w:cs="Calibri"/>
          <w:lang w:val="en-US" w:eastAsia="de-DE"/>
        </w:rPr>
        <w:t xml:space="preserve"> </w:t>
      </w:r>
      <w:r w:rsidR="005056F9">
        <w:rPr>
          <w:rFonts w:cs="Calibri"/>
          <w:lang w:val="en-US" w:eastAsia="de-DE"/>
        </w:rPr>
        <w:t xml:space="preserve">will experience due to the </w:t>
      </w:r>
      <w:r w:rsidR="00E3016F">
        <w:rPr>
          <w:rFonts w:cs="Calibri"/>
          <w:lang w:val="en-US" w:eastAsia="de-DE"/>
        </w:rPr>
        <w:t>pandemic.</w:t>
      </w:r>
      <w:r w:rsidR="00145CA0">
        <w:rPr>
          <w:rFonts w:cs="Calibri"/>
          <w:lang w:val="en-US" w:eastAsia="de-DE"/>
        </w:rPr>
        <w:t xml:space="preserve"> </w:t>
      </w:r>
      <w:r w:rsidR="00984A01">
        <w:rPr>
          <w:rFonts w:cs="Calibri"/>
          <w:lang w:val="en-US" w:eastAsia="de-DE"/>
        </w:rPr>
        <w:t>Later on, w</w:t>
      </w:r>
      <w:r w:rsidR="00145CA0">
        <w:rPr>
          <w:rFonts w:cs="Calibri"/>
          <w:lang w:val="en-US" w:eastAsia="de-DE"/>
        </w:rPr>
        <w:t xml:space="preserve">e </w:t>
      </w:r>
      <w:r w:rsidR="004B7534">
        <w:rPr>
          <w:rFonts w:cs="Calibri"/>
          <w:lang w:val="en-US" w:eastAsia="de-DE"/>
        </w:rPr>
        <w:t xml:space="preserve">will </w:t>
      </w:r>
      <w:r w:rsidR="00145CA0">
        <w:rPr>
          <w:rFonts w:cs="Calibri"/>
          <w:lang w:val="en-US" w:eastAsia="de-DE"/>
        </w:rPr>
        <w:t xml:space="preserve">obtain population-level estimates </w:t>
      </w:r>
      <w:r w:rsidR="00755074">
        <w:rPr>
          <w:rFonts w:cs="Calibri"/>
          <w:lang w:val="en-US" w:eastAsia="de-DE"/>
        </w:rPr>
        <w:t xml:space="preserve">of bereavement </w:t>
      </w:r>
      <w:r w:rsidR="00145CA0">
        <w:rPr>
          <w:rFonts w:cs="Calibri"/>
          <w:lang w:val="en-US" w:eastAsia="de-DE"/>
        </w:rPr>
        <w:t xml:space="preserve">by including weights in our estimation to represent the </w:t>
      </w:r>
      <w:r w:rsidR="00E966BE">
        <w:rPr>
          <w:rFonts w:cs="Calibri"/>
          <w:lang w:val="en-US" w:eastAsia="de-DE"/>
        </w:rPr>
        <w:t xml:space="preserve">real </w:t>
      </w:r>
      <w:r w:rsidR="00742A75">
        <w:rPr>
          <w:rFonts w:cs="Calibri"/>
          <w:lang w:val="en-US" w:eastAsia="de-DE"/>
        </w:rPr>
        <w:t xml:space="preserve">size and </w:t>
      </w:r>
      <w:r w:rsidR="00145CA0">
        <w:rPr>
          <w:rFonts w:cs="Calibri"/>
          <w:lang w:val="en-US" w:eastAsia="de-DE"/>
        </w:rPr>
        <w:t xml:space="preserve">structure of </w:t>
      </w:r>
      <w:r w:rsidR="003D535F">
        <w:rPr>
          <w:rFonts w:cs="Calibri"/>
          <w:lang w:val="en-US" w:eastAsia="de-DE"/>
        </w:rPr>
        <w:t xml:space="preserve">the </w:t>
      </w:r>
      <w:r w:rsidR="00145CA0">
        <w:rPr>
          <w:rFonts w:cs="Calibri"/>
          <w:lang w:val="en-US" w:eastAsia="de-DE"/>
        </w:rPr>
        <w:t xml:space="preserve">population. </w:t>
      </w:r>
    </w:p>
    <w:p w14:paraId="7F2165BF" w14:textId="77777777" w:rsidR="001C019F" w:rsidRDefault="001C019F" w:rsidP="00B413B8">
      <w:pPr>
        <w:spacing w:after="60" w:line="240" w:lineRule="auto"/>
        <w:jc w:val="both"/>
        <w:rPr>
          <w:rFonts w:cs="Calibri"/>
          <w:lang w:val="en-US" w:eastAsia="de-DE"/>
        </w:rPr>
      </w:pPr>
    </w:p>
    <w:p w14:paraId="3332007C" w14:textId="3FE75D62" w:rsidR="00175C6E" w:rsidRDefault="00ED7445" w:rsidP="00B413B8">
      <w:pPr>
        <w:spacing w:after="60" w:line="240" w:lineRule="auto"/>
        <w:jc w:val="both"/>
        <w:rPr>
          <w:rFonts w:cs="Calibri"/>
          <w:lang w:val="en-US" w:eastAsia="de-DE"/>
        </w:rPr>
      </w:pPr>
      <w:r>
        <w:rPr>
          <w:rFonts w:cs="Calibri"/>
          <w:lang w:val="en-US" w:eastAsia="de-DE"/>
        </w:rPr>
        <w:t xml:space="preserve">We will assess the impact of Covid-19 family bereavement on well-being </w:t>
      </w:r>
      <w:r w:rsidR="004C717F">
        <w:rPr>
          <w:rFonts w:cs="Calibri"/>
          <w:lang w:val="en-US" w:eastAsia="de-DE"/>
        </w:rPr>
        <w:t>using standard</w:t>
      </w:r>
      <w:r w:rsidR="00716610">
        <w:rPr>
          <w:rFonts w:cs="Calibri"/>
          <w:lang w:val="en-US" w:eastAsia="de-DE"/>
        </w:rPr>
        <w:t xml:space="preserve"> quantitative </w:t>
      </w:r>
      <w:r>
        <w:rPr>
          <w:rFonts w:cs="Calibri"/>
          <w:lang w:val="en-US" w:eastAsia="de-DE"/>
        </w:rPr>
        <w:t>methodologies</w:t>
      </w:r>
      <w:r w:rsidR="00716610">
        <w:rPr>
          <w:rFonts w:cs="Calibri"/>
          <w:lang w:val="en-US" w:eastAsia="de-DE"/>
        </w:rPr>
        <w:t xml:space="preserve"> </w:t>
      </w:r>
      <w:r w:rsidR="00716610">
        <w:rPr>
          <w:rFonts w:cs="Calibri"/>
          <w:lang w:val="en-US" w:eastAsia="de-DE"/>
        </w:rPr>
        <w:fldChar w:fldCharType="begin"/>
      </w:r>
      <w:r w:rsidR="00716610">
        <w:rPr>
          <w:rFonts w:cs="Calibri"/>
          <w:lang w:val="en-US" w:eastAsia="de-DE"/>
        </w:rPr>
        <w:instrText xml:space="preserve"> ADDIN ZOTERO_ITEM CSL_CITATION {"citationID":"94gH6aRg","properties":{"formattedCitation":"(Hendrickson 2009)","plainCitation":"(Hendrickson 2009)","noteIndex":0},"citationItems":[{"id":1270,"uris":["http://zotero.org/groups/2241996/items/4B74GZ9M"],"uri":["http://zotero.org/groups/2241996/items/4B74GZ9M"],"itemData":{"id":1270,"type":"article-journal","abstract":"ABSTRACT\n            \n              Objective:\n              This review was undertaken to analyze the research to date and identify areas for future research regarding the associations between parental grief after the death of a child and the subsequent health of the parents, including both their mortality and morbidity risks.\n            \n            \n              Methods:\n              Relevant literature was identified through a search of OVID-Medline, CINAHL, and PsycINFO using variations of the terms “parental grief and bereaved parents” combined with “health,” “illness,” “morbidity,” and “mortality.” Additionally, bibliographies of selected articles were reviewed to identify additional sources. The final sample includes 17 articles.\n            \n            \n              Results:\n              The literature search revealed a paucity of publications on the topic. However, it also showed that the studies that have been done examining the relationship between parental grief and health outcomes have produced conflicting results in almost every disease state examined. Additionally, several concerns with the quality of existing studies came to light that may bring their results into question. Three primary areas of concern surfaced including lack of consistency in measurement for psychological variables and “soft” self-report health outcomes, questionable methodologies in bereavement research in general, and the lack of a uniform definition of bereaved parents.\n            \n            \n              Significance of results:\n              Based on these findings, it is clear that more methodologically sound research is necessary to clarify the relationship between parental grief after the death of a child and the parents' subsequent morbidity and mortality risks.","container-title":"Palliative and Supportive Care","DOI":"10.1017/S1478951509000133","ISSN":"1478-9515, 1478-9523","issue":"1","journalAbbreviation":"Pall Supp Care","language":"en","page":"109-119","source":"DOI.org (Crossref)","title":"Morbidity, mortality, and parental grief: A review of the literature on the relationship between the death of a child and the subsequent health of parents","title-short":"Morbidity, mortality, and parental grief","volume":"7","author":[{"family":"Hendrickson","given":"Karrie Cummings"}],"issued":{"date-parts":[["2009",3]]}}}],"schema":"https://github.com/citation-style-language/schema/raw/master/csl-citation.json"} </w:instrText>
      </w:r>
      <w:r w:rsidR="00716610">
        <w:rPr>
          <w:rFonts w:cs="Calibri"/>
          <w:lang w:val="en-US" w:eastAsia="de-DE"/>
        </w:rPr>
        <w:fldChar w:fldCharType="separate"/>
      </w:r>
      <w:r w:rsidR="00716610" w:rsidRPr="00716610">
        <w:rPr>
          <w:rFonts w:cs="Arial"/>
          <w:lang w:val="en-US"/>
        </w:rPr>
        <w:t>(Hendrickson 2009)</w:t>
      </w:r>
      <w:r w:rsidR="00716610">
        <w:rPr>
          <w:rFonts w:cs="Calibri"/>
          <w:lang w:val="en-US" w:eastAsia="de-DE"/>
        </w:rPr>
        <w:fldChar w:fldCharType="end"/>
      </w:r>
      <w:r>
        <w:rPr>
          <w:rFonts w:cs="Calibri"/>
          <w:lang w:val="en-US" w:eastAsia="de-DE"/>
        </w:rPr>
        <w:t xml:space="preserve">. </w:t>
      </w:r>
      <w:commentRangeStart w:id="2"/>
      <w:commentRangeStart w:id="3"/>
      <w:r>
        <w:rPr>
          <w:rFonts w:cs="Calibri"/>
          <w:lang w:val="en-US" w:eastAsia="de-DE"/>
        </w:rPr>
        <w:t xml:space="preserve">We expect micro-level data on the health outcomes of the pandemic to become available </w:t>
      </w:r>
      <w:commentRangeStart w:id="4"/>
      <w:r>
        <w:rPr>
          <w:rFonts w:cs="Calibri"/>
          <w:lang w:val="en-US" w:eastAsia="de-DE"/>
        </w:rPr>
        <w:t>soon</w:t>
      </w:r>
      <w:commentRangeEnd w:id="4"/>
      <w:r w:rsidR="006D7466">
        <w:rPr>
          <w:rStyle w:val="CommentReference"/>
        </w:rPr>
        <w:commentReference w:id="4"/>
      </w:r>
      <w:ins w:id="5" w:author="MPIDR_D\mccann" w:date="2020-05-27T14:17:00Z">
        <w:r w:rsidR="004B7534">
          <w:rPr>
            <w:rFonts w:cs="Calibri"/>
            <w:lang w:val="en-US" w:eastAsia="de-DE"/>
          </w:rPr>
          <w:t>,</w:t>
        </w:r>
      </w:ins>
      <w:r w:rsidR="00671CA7">
        <w:rPr>
          <w:rFonts w:cs="Calibri"/>
          <w:lang w:val="en-US" w:eastAsia="de-DE"/>
        </w:rPr>
        <w:t xml:space="preserve"> mainly</w:t>
      </w:r>
      <w:r w:rsidR="00161849">
        <w:rPr>
          <w:rFonts w:cs="Calibri"/>
          <w:lang w:val="en-US" w:eastAsia="de-DE"/>
        </w:rPr>
        <w:t xml:space="preserve"> in the forms of surveys</w:t>
      </w:r>
      <w:r>
        <w:rPr>
          <w:rFonts w:cs="Calibri"/>
          <w:lang w:val="en-US" w:eastAsia="de-DE"/>
        </w:rPr>
        <w:t xml:space="preserve">. </w:t>
      </w:r>
      <w:r w:rsidR="00671CA7">
        <w:rPr>
          <w:rFonts w:cs="Calibri"/>
          <w:lang w:val="en-US" w:eastAsia="de-DE"/>
        </w:rPr>
        <w:t>In addition, t</w:t>
      </w:r>
      <w:r w:rsidR="000E5517">
        <w:rPr>
          <w:rFonts w:cs="Calibri"/>
          <w:lang w:val="en-US" w:eastAsia="de-DE"/>
        </w:rPr>
        <w:t xml:space="preserve">he PI is an associated researcher at Stockholm University which has access </w:t>
      </w:r>
      <w:r w:rsidR="00B94DBF">
        <w:rPr>
          <w:rFonts w:cs="Calibri"/>
          <w:lang w:val="en-US" w:eastAsia="de-DE"/>
        </w:rPr>
        <w:t xml:space="preserve">to anonymized </w:t>
      </w:r>
      <w:r w:rsidR="00B259CB">
        <w:rPr>
          <w:rFonts w:cs="Calibri"/>
          <w:lang w:val="en-US" w:eastAsia="de-DE"/>
        </w:rPr>
        <w:t xml:space="preserve">register data </w:t>
      </w:r>
      <w:r w:rsidR="00B94DBF">
        <w:rPr>
          <w:rFonts w:cs="Calibri"/>
          <w:lang w:val="en-US" w:eastAsia="de-DE"/>
        </w:rPr>
        <w:t xml:space="preserve">which could be used for this, once </w:t>
      </w:r>
      <w:r w:rsidR="009416A0">
        <w:rPr>
          <w:rFonts w:cs="Calibri"/>
          <w:lang w:val="en-US" w:eastAsia="de-DE"/>
        </w:rPr>
        <w:t xml:space="preserve">it is made </w:t>
      </w:r>
      <w:r w:rsidR="00B94DBF">
        <w:rPr>
          <w:rFonts w:cs="Calibri"/>
          <w:lang w:val="en-US" w:eastAsia="de-DE"/>
        </w:rPr>
        <w:t>available</w:t>
      </w:r>
      <w:commentRangeEnd w:id="2"/>
      <w:r w:rsidR="004B7534">
        <w:rPr>
          <w:rStyle w:val="CommentReference"/>
        </w:rPr>
        <w:commentReference w:id="2"/>
      </w:r>
      <w:commentRangeEnd w:id="3"/>
      <w:r w:rsidR="00F07657">
        <w:rPr>
          <w:rStyle w:val="CommentReference"/>
        </w:rPr>
        <w:commentReference w:id="3"/>
      </w:r>
      <w:r w:rsidR="00B94DBF">
        <w:rPr>
          <w:rFonts w:cs="Calibri"/>
          <w:lang w:val="en-US" w:eastAsia="de-DE"/>
        </w:rPr>
        <w:t>.</w:t>
      </w:r>
    </w:p>
    <w:p w14:paraId="2049551D" w14:textId="77777777" w:rsidR="00175C6E" w:rsidRDefault="00175C6E" w:rsidP="00B413B8">
      <w:pPr>
        <w:spacing w:after="60" w:line="240" w:lineRule="auto"/>
        <w:jc w:val="both"/>
        <w:rPr>
          <w:rFonts w:cs="Calibri"/>
          <w:lang w:val="en-US" w:eastAsia="de-DE"/>
        </w:rPr>
      </w:pPr>
    </w:p>
    <w:p w14:paraId="3F4952D6" w14:textId="77777777" w:rsidR="007B29F4" w:rsidRPr="00445275" w:rsidRDefault="007B29F4" w:rsidP="007B29F4">
      <w:pPr>
        <w:spacing w:after="60" w:line="240" w:lineRule="auto"/>
        <w:jc w:val="both"/>
        <w:rPr>
          <w:rFonts w:cs="Arial"/>
          <w:b/>
          <w:smallCaps/>
          <w:lang w:val="en-US"/>
        </w:rPr>
      </w:pPr>
      <w:r>
        <w:rPr>
          <w:rFonts w:cs="Arial"/>
          <w:b/>
          <w:smallCaps/>
          <w:lang w:val="en-US"/>
        </w:rPr>
        <w:t>Work plan</w:t>
      </w:r>
    </w:p>
    <w:p w14:paraId="7AFBBEB8" w14:textId="267990FC"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Stage 1.</w:t>
      </w:r>
      <w:r w:rsidR="00984673">
        <w:rPr>
          <w:rFonts w:cs="Calibri"/>
          <w:u w:val="single"/>
          <w:lang w:val="en-US" w:eastAsia="de-DE"/>
        </w:rPr>
        <w:t xml:space="preserve"> </w:t>
      </w:r>
      <w:r w:rsidR="00597F07">
        <w:rPr>
          <w:rFonts w:cs="Calibri"/>
          <w:u w:val="single"/>
          <w:lang w:val="en-US" w:eastAsia="de-DE"/>
        </w:rPr>
        <w:t xml:space="preserve">Methodological </w:t>
      </w:r>
      <w:r w:rsidR="00C44116">
        <w:rPr>
          <w:rFonts w:cs="Calibri"/>
          <w:u w:val="single"/>
          <w:lang w:val="en-US" w:eastAsia="de-DE"/>
        </w:rPr>
        <w:t>d</w:t>
      </w:r>
      <w:r w:rsidRPr="00754806">
        <w:rPr>
          <w:rFonts w:cs="Calibri"/>
          <w:u w:val="single"/>
          <w:lang w:val="en-US" w:eastAsia="de-DE"/>
        </w:rPr>
        <w:t>evelopment</w:t>
      </w:r>
      <w:r w:rsidR="005B4599">
        <w:rPr>
          <w:rFonts w:cs="Calibri"/>
          <w:u w:val="single"/>
          <w:lang w:val="en-US" w:eastAsia="de-DE"/>
        </w:rPr>
        <w:t xml:space="preserve"> and </w:t>
      </w:r>
      <w:r w:rsidR="00C44116">
        <w:rPr>
          <w:rFonts w:cs="Calibri"/>
          <w:u w:val="single"/>
          <w:lang w:val="en-US" w:eastAsia="de-DE"/>
        </w:rPr>
        <w:t xml:space="preserve">empirical </w:t>
      </w:r>
      <w:r w:rsidR="005B4599">
        <w:rPr>
          <w:rFonts w:cs="Calibri"/>
          <w:u w:val="single"/>
          <w:lang w:val="en-US" w:eastAsia="de-DE"/>
        </w:rPr>
        <w:t>analysis</w:t>
      </w:r>
    </w:p>
    <w:p w14:paraId="26D09706" w14:textId="77FE35B4" w:rsidR="008645E5" w:rsidRPr="00021E1D" w:rsidRDefault="00D27FB4" w:rsidP="00A25D1C">
      <w:pPr>
        <w:pStyle w:val="ListParagraph"/>
        <w:numPr>
          <w:ilvl w:val="0"/>
          <w:numId w:val="6"/>
        </w:numPr>
        <w:spacing w:after="60" w:line="240" w:lineRule="auto"/>
        <w:jc w:val="both"/>
        <w:rPr>
          <w:rFonts w:cs="Calibri"/>
          <w:lang w:val="en-US" w:eastAsia="de-DE"/>
        </w:rPr>
      </w:pPr>
      <w:r w:rsidRPr="00021E1D">
        <w:rPr>
          <w:rFonts w:cs="Calibri"/>
          <w:lang w:val="en-US" w:eastAsia="de-DE"/>
        </w:rPr>
        <w:lastRenderedPageBreak/>
        <w:t xml:space="preserve">Develop </w:t>
      </w:r>
      <w:r w:rsidR="00617A69" w:rsidRPr="00021E1D">
        <w:rPr>
          <w:rFonts w:cs="Calibri"/>
          <w:lang w:val="en-US" w:eastAsia="de-DE"/>
        </w:rPr>
        <w:t xml:space="preserve">a methodology </w:t>
      </w:r>
      <w:r w:rsidR="008645E5" w:rsidRPr="00021E1D">
        <w:rPr>
          <w:rFonts w:cs="Calibri"/>
          <w:lang w:val="en-US" w:eastAsia="de-DE"/>
        </w:rPr>
        <w:t>to estimate excess bereavement</w:t>
      </w:r>
      <w:r w:rsidR="00060351" w:rsidRPr="00021E1D">
        <w:rPr>
          <w:rFonts w:cs="Calibri"/>
          <w:lang w:val="en-US" w:eastAsia="de-DE"/>
        </w:rPr>
        <w:t xml:space="preserve"> and </w:t>
      </w:r>
      <w:r w:rsidR="005E672F" w:rsidRPr="00021E1D">
        <w:rPr>
          <w:rFonts w:cs="Calibri"/>
          <w:lang w:val="en-US" w:eastAsia="de-DE"/>
        </w:rPr>
        <w:t>i</w:t>
      </w:r>
      <w:r w:rsidR="008645E5" w:rsidRPr="00021E1D">
        <w:rPr>
          <w:rFonts w:cs="Calibri"/>
          <w:lang w:val="en-US" w:eastAsia="de-DE"/>
        </w:rPr>
        <w:t xml:space="preserve">mplement </w:t>
      </w:r>
      <w:r w:rsidR="00060351" w:rsidRPr="00021E1D">
        <w:rPr>
          <w:rFonts w:cs="Calibri"/>
          <w:lang w:val="en-US" w:eastAsia="de-DE"/>
        </w:rPr>
        <w:t xml:space="preserve">it in an open-source package in the </w:t>
      </w:r>
      <w:r w:rsidR="008645E5" w:rsidRPr="00021E1D">
        <w:rPr>
          <w:rFonts w:cs="Calibri"/>
          <w:lang w:val="en-US" w:eastAsia="de-DE"/>
        </w:rPr>
        <w:t>R language</w:t>
      </w:r>
    </w:p>
    <w:p w14:paraId="2529CE74" w14:textId="3FEEE585" w:rsidR="00445D9A" w:rsidRDefault="00B363ED" w:rsidP="00A25D1C">
      <w:pPr>
        <w:pStyle w:val="ListParagraph"/>
        <w:numPr>
          <w:ilvl w:val="0"/>
          <w:numId w:val="6"/>
        </w:numPr>
        <w:spacing w:after="60" w:line="240" w:lineRule="auto"/>
        <w:jc w:val="both"/>
        <w:rPr>
          <w:rFonts w:cs="Calibri"/>
          <w:lang w:val="en-US" w:eastAsia="de-DE"/>
        </w:rPr>
      </w:pPr>
      <w:r w:rsidRPr="003A6DCD">
        <w:rPr>
          <w:rFonts w:cs="Calibri"/>
          <w:lang w:val="en-US" w:eastAsia="de-DE"/>
        </w:rPr>
        <w:t xml:space="preserve">Estimate </w:t>
      </w:r>
      <w:r w:rsidR="0086285B">
        <w:rPr>
          <w:rFonts w:cs="Calibri"/>
          <w:lang w:val="en-US" w:eastAsia="de-DE"/>
        </w:rPr>
        <w:t xml:space="preserve">levels of </w:t>
      </w:r>
      <w:r w:rsidRPr="003A6DCD">
        <w:rPr>
          <w:rFonts w:cs="Calibri"/>
          <w:lang w:val="en-US" w:eastAsia="de-DE"/>
        </w:rPr>
        <w:t>bereavement</w:t>
      </w:r>
      <w:r w:rsidR="00486FBF" w:rsidRPr="003A6DCD">
        <w:rPr>
          <w:rFonts w:cs="Calibri"/>
          <w:lang w:val="en-US" w:eastAsia="de-DE"/>
        </w:rPr>
        <w:t xml:space="preserve"> </w:t>
      </w:r>
      <w:r w:rsidR="002E4212">
        <w:rPr>
          <w:rFonts w:cs="Calibri"/>
          <w:lang w:val="en-US" w:eastAsia="de-DE"/>
        </w:rPr>
        <w:t xml:space="preserve">for </w:t>
      </w:r>
      <w:r w:rsidR="006D42C5">
        <w:rPr>
          <w:rFonts w:cs="Calibri"/>
          <w:lang w:val="en-US" w:eastAsia="de-DE"/>
        </w:rPr>
        <w:t xml:space="preserve">the </w:t>
      </w:r>
      <w:r w:rsidR="00EE19E8" w:rsidRPr="003A6DCD">
        <w:rPr>
          <w:rFonts w:cs="Calibri"/>
          <w:lang w:val="en-US" w:eastAsia="de-DE"/>
        </w:rPr>
        <w:t>13</w:t>
      </w:r>
      <w:r w:rsidR="00486FBF" w:rsidRPr="003A6DCD">
        <w:rPr>
          <w:rFonts w:cs="Calibri"/>
          <w:lang w:val="en-US" w:eastAsia="de-DE"/>
        </w:rPr>
        <w:t xml:space="preserve"> countries</w:t>
      </w:r>
      <w:r w:rsidR="00507F90" w:rsidRPr="003A6DCD">
        <w:rPr>
          <w:rFonts w:cs="Calibri"/>
          <w:lang w:val="en-US" w:eastAsia="de-DE"/>
        </w:rPr>
        <w:t xml:space="preserve"> </w:t>
      </w:r>
      <w:r w:rsidR="0009436C">
        <w:rPr>
          <w:rFonts w:cs="Calibri"/>
          <w:lang w:val="en-US" w:eastAsia="de-DE"/>
        </w:rPr>
        <w:t xml:space="preserve">in </w:t>
      </w:r>
      <w:r w:rsidR="00EE19E8" w:rsidRPr="003A6DCD">
        <w:rPr>
          <w:rFonts w:cs="Calibri"/>
          <w:lang w:val="en-US" w:eastAsia="de-DE"/>
        </w:rPr>
        <w:t xml:space="preserve">the </w:t>
      </w:r>
      <w:r w:rsidR="00EE19E8" w:rsidRPr="003A6DCD">
        <w:rPr>
          <w:lang w:val="en-US"/>
        </w:rPr>
        <w:t>“Short-term Mortality Fluctuations” database</w:t>
      </w:r>
      <w:r w:rsidR="0032365D" w:rsidRPr="003A6DCD">
        <w:rPr>
          <w:lang w:val="en-US"/>
        </w:rPr>
        <w:t xml:space="preserve"> </w:t>
      </w:r>
      <w:r w:rsidR="003A6DCD" w:rsidRPr="003A6DCD">
        <w:rPr>
          <w:lang w:val="en-US"/>
        </w:rPr>
        <w:t xml:space="preserve">and </w:t>
      </w:r>
      <w:r w:rsidR="003A6DCD">
        <w:rPr>
          <w:rFonts w:cs="Calibri"/>
          <w:lang w:val="en-US" w:eastAsia="de-DE"/>
        </w:rPr>
        <w:t xml:space="preserve">for </w:t>
      </w:r>
      <w:r w:rsidR="00445D9A" w:rsidRPr="003A6DCD">
        <w:rPr>
          <w:rFonts w:cs="Calibri"/>
          <w:lang w:val="en-US" w:eastAsia="de-DE"/>
        </w:rPr>
        <w:t xml:space="preserve">other countries as </w:t>
      </w:r>
      <w:r w:rsidR="00833CD5">
        <w:rPr>
          <w:rFonts w:cs="Calibri"/>
          <w:lang w:val="en-US" w:eastAsia="de-DE"/>
        </w:rPr>
        <w:t xml:space="preserve">quality </w:t>
      </w:r>
      <w:r w:rsidR="00445D9A" w:rsidRPr="003A6DCD">
        <w:rPr>
          <w:rFonts w:cs="Calibri"/>
          <w:lang w:val="en-US" w:eastAsia="de-DE"/>
        </w:rPr>
        <w:t>data becomes available</w:t>
      </w:r>
    </w:p>
    <w:p w14:paraId="00C0C5EC" w14:textId="6D1FFE22" w:rsidR="00F22182" w:rsidRPr="00A25D1C" w:rsidRDefault="00CB62E2" w:rsidP="00A25D1C">
      <w:pPr>
        <w:pStyle w:val="ListParagraph"/>
        <w:numPr>
          <w:ilvl w:val="0"/>
          <w:numId w:val="6"/>
        </w:numPr>
        <w:spacing w:after="60" w:line="240" w:lineRule="auto"/>
        <w:jc w:val="both"/>
        <w:rPr>
          <w:rFonts w:cs="Calibri"/>
          <w:lang w:val="en-US" w:eastAsia="de-DE"/>
        </w:rPr>
      </w:pPr>
      <w:r>
        <w:rPr>
          <w:rFonts w:cs="Calibri"/>
          <w:lang w:val="en-US" w:eastAsia="de-DE"/>
        </w:rPr>
        <w:t xml:space="preserve">Conduct </w:t>
      </w:r>
      <w:r w:rsidR="00E01EE5">
        <w:rPr>
          <w:rFonts w:cs="Calibri"/>
          <w:lang w:val="en-US" w:eastAsia="de-DE"/>
        </w:rPr>
        <w:t xml:space="preserve">statistical </w:t>
      </w:r>
      <w:r>
        <w:rPr>
          <w:rFonts w:cs="Calibri"/>
          <w:lang w:val="en-US" w:eastAsia="de-DE"/>
        </w:rPr>
        <w:t xml:space="preserve">analysis to link the experience of bereavement to mental health outcomes </w:t>
      </w:r>
      <w:r w:rsidR="00567B00">
        <w:rPr>
          <w:rFonts w:cs="Calibri"/>
          <w:lang w:val="en-US" w:eastAsia="de-DE"/>
        </w:rPr>
        <w:t>using appropriate micro-level data</w:t>
      </w:r>
    </w:p>
    <w:p w14:paraId="6BA9235C" w14:textId="77777777" w:rsidR="00D55DBC" w:rsidRPr="0065096E" w:rsidRDefault="00D55DBC" w:rsidP="0065096E">
      <w:pPr>
        <w:spacing w:after="60" w:line="240" w:lineRule="auto"/>
        <w:jc w:val="both"/>
        <w:rPr>
          <w:rFonts w:cs="Calibri"/>
          <w:lang w:val="en-US" w:eastAsia="de-DE"/>
        </w:rPr>
      </w:pPr>
    </w:p>
    <w:p w14:paraId="6C3D66A3" w14:textId="13A6CADA" w:rsidR="00B106A8" w:rsidRPr="00F22182" w:rsidRDefault="00D55DBC" w:rsidP="00F22182">
      <w:pPr>
        <w:spacing w:after="60" w:line="240" w:lineRule="auto"/>
        <w:jc w:val="both"/>
        <w:rPr>
          <w:rFonts w:cs="Calibri"/>
          <w:u w:val="single"/>
          <w:lang w:val="en-US" w:eastAsia="de-DE"/>
        </w:rPr>
      </w:pPr>
      <w:r w:rsidRPr="00754806">
        <w:rPr>
          <w:rFonts w:cs="Calibri"/>
          <w:u w:val="single"/>
          <w:lang w:val="en-US" w:eastAsia="de-DE"/>
        </w:rPr>
        <w:t xml:space="preserve">Stage 2. </w:t>
      </w:r>
      <w:r w:rsidR="00BE21C2">
        <w:rPr>
          <w:rFonts w:cs="Calibri"/>
          <w:u w:val="single"/>
          <w:lang w:val="en-US" w:eastAsia="de-DE"/>
        </w:rPr>
        <w:t>Science communication</w:t>
      </w:r>
    </w:p>
    <w:p w14:paraId="0A977640" w14:textId="4BEDA7C7" w:rsidR="005D48F3" w:rsidRDefault="005D48F3"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Write academic papers to </w:t>
      </w:r>
      <w:r w:rsidR="00E0083C">
        <w:rPr>
          <w:rFonts w:cs="Calibri"/>
          <w:lang w:val="en-US" w:eastAsia="de-DE"/>
        </w:rPr>
        <w:t xml:space="preserve">present </w:t>
      </w:r>
      <w:r w:rsidRPr="00A25D1C">
        <w:rPr>
          <w:rFonts w:cs="Calibri"/>
          <w:lang w:val="en-US" w:eastAsia="de-DE"/>
        </w:rPr>
        <w:t xml:space="preserve">the </w:t>
      </w:r>
      <w:r w:rsidR="00841C26" w:rsidRPr="00A25D1C">
        <w:rPr>
          <w:rFonts w:cs="Calibri"/>
          <w:lang w:val="en-US" w:eastAsia="de-DE"/>
        </w:rPr>
        <w:t>methodology</w:t>
      </w:r>
      <w:r w:rsidRPr="00A25D1C">
        <w:rPr>
          <w:rFonts w:cs="Calibri"/>
          <w:lang w:val="en-US" w:eastAsia="de-DE"/>
        </w:rPr>
        <w:t xml:space="preserve"> and substantive results</w:t>
      </w:r>
    </w:p>
    <w:p w14:paraId="6FA0329D" w14:textId="0073A290" w:rsidR="002D754C" w:rsidRPr="002D754C" w:rsidRDefault="002D754C" w:rsidP="002D754C">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Create digital dashboard for sharing </w:t>
      </w:r>
      <w:r w:rsidR="00566AD9">
        <w:rPr>
          <w:rFonts w:cs="Calibri"/>
          <w:lang w:val="en-US" w:eastAsia="de-DE"/>
        </w:rPr>
        <w:t>datasets and visualization of family bereavement with academics and policy makers</w:t>
      </w:r>
    </w:p>
    <w:p w14:paraId="6FC2A82B" w14:textId="77777777" w:rsidR="00BF467E" w:rsidRDefault="00BF467E" w:rsidP="00B413B8">
      <w:pPr>
        <w:spacing w:after="60" w:line="240" w:lineRule="auto"/>
        <w:jc w:val="both"/>
        <w:rPr>
          <w:rFonts w:cs="Calibri"/>
          <w:lang w:val="en-US" w:eastAsia="de-DE"/>
        </w:rPr>
      </w:pPr>
    </w:p>
    <w:p w14:paraId="19BA72A2" w14:textId="77777777" w:rsidR="006A6D37" w:rsidRPr="00445275" w:rsidRDefault="00031C35" w:rsidP="00445275">
      <w:pPr>
        <w:spacing w:after="60" w:line="240" w:lineRule="auto"/>
        <w:jc w:val="both"/>
        <w:rPr>
          <w:rFonts w:cs="Arial"/>
          <w:b/>
          <w:smallCaps/>
          <w:lang w:val="en-US"/>
        </w:rPr>
      </w:pPr>
      <w:r>
        <w:rPr>
          <w:rFonts w:cs="Arial"/>
          <w:b/>
          <w:smallCaps/>
          <w:lang w:val="en-US"/>
        </w:rPr>
        <w:t xml:space="preserve">Expected </w:t>
      </w:r>
      <w:r w:rsidR="00596565">
        <w:rPr>
          <w:rFonts w:cs="Arial"/>
          <w:b/>
          <w:smallCaps/>
          <w:lang w:val="en-US"/>
        </w:rPr>
        <w:t xml:space="preserve">Main </w:t>
      </w:r>
      <w:r>
        <w:rPr>
          <w:rFonts w:cs="Arial"/>
          <w:b/>
          <w:smallCaps/>
          <w:lang w:val="en-US"/>
        </w:rPr>
        <w:t>Results</w:t>
      </w:r>
      <w:r w:rsidR="00596565">
        <w:rPr>
          <w:rFonts w:cs="Arial"/>
          <w:b/>
          <w:smallCaps/>
          <w:lang w:val="en-US"/>
        </w:rPr>
        <w:t xml:space="preserve"> and Achievements</w:t>
      </w:r>
    </w:p>
    <w:p w14:paraId="20CC71D1" w14:textId="77777777" w:rsidR="001C6A68" w:rsidRPr="001C6A68" w:rsidRDefault="001C6A68" w:rsidP="001C6A68">
      <w:pPr>
        <w:spacing w:after="60" w:line="240" w:lineRule="auto"/>
        <w:jc w:val="both"/>
        <w:rPr>
          <w:rFonts w:cs="Calibri"/>
          <w:lang w:val="en-US" w:eastAsia="de-DE"/>
        </w:rPr>
      </w:pPr>
    </w:p>
    <w:p w14:paraId="5E3724E8" w14:textId="023FA037" w:rsidR="00E40D00" w:rsidRDefault="00E40D00"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The first </w:t>
      </w:r>
      <w:r w:rsidR="006F3267">
        <w:rPr>
          <w:rFonts w:cs="Calibri"/>
          <w:lang w:val="en-US" w:eastAsia="de-DE"/>
        </w:rPr>
        <w:t xml:space="preserve">dataset </w:t>
      </w:r>
      <w:r>
        <w:rPr>
          <w:rFonts w:cs="Calibri"/>
          <w:lang w:val="en-US" w:eastAsia="de-DE"/>
        </w:rPr>
        <w:t xml:space="preserve">of </w:t>
      </w:r>
      <w:r w:rsidRPr="00404EA5">
        <w:rPr>
          <w:rFonts w:cs="Calibri"/>
          <w:lang w:val="en-US" w:eastAsia="de-DE"/>
        </w:rPr>
        <w:t xml:space="preserve">excess </w:t>
      </w:r>
      <w:r>
        <w:rPr>
          <w:rFonts w:cs="Calibri"/>
          <w:lang w:val="en-US" w:eastAsia="de-DE"/>
        </w:rPr>
        <w:t xml:space="preserve">bereavement </w:t>
      </w:r>
      <w:r w:rsidRPr="00404EA5">
        <w:rPr>
          <w:rFonts w:cs="Calibri"/>
          <w:lang w:val="en-US" w:eastAsia="de-DE"/>
        </w:rPr>
        <w:t>from Covid-</w:t>
      </w:r>
      <w:r>
        <w:rPr>
          <w:rFonts w:cs="Calibri"/>
          <w:lang w:val="en-US" w:eastAsia="de-DE"/>
        </w:rPr>
        <w:t xml:space="preserve">19 by age and sex </w:t>
      </w:r>
      <w:r w:rsidR="00BC4BB5">
        <w:rPr>
          <w:rFonts w:cs="Calibri"/>
          <w:lang w:val="en-US" w:eastAsia="de-DE"/>
        </w:rPr>
        <w:t xml:space="preserve">of the grieving </w:t>
      </w:r>
      <w:r w:rsidR="00170DE8">
        <w:rPr>
          <w:rFonts w:cs="Calibri"/>
          <w:lang w:val="en-US" w:eastAsia="de-DE"/>
        </w:rPr>
        <w:t>population</w:t>
      </w:r>
      <w:r w:rsidR="00BC4BB5">
        <w:rPr>
          <w:rFonts w:cs="Calibri"/>
          <w:lang w:val="en-US" w:eastAsia="de-DE"/>
        </w:rPr>
        <w:t xml:space="preserve"> </w:t>
      </w:r>
      <w:r>
        <w:rPr>
          <w:rFonts w:cs="Calibri"/>
          <w:lang w:val="en-US" w:eastAsia="de-DE"/>
        </w:rPr>
        <w:t>(in thousands or millions</w:t>
      </w:r>
      <w:r w:rsidR="006F7552">
        <w:rPr>
          <w:rFonts w:cs="Calibri"/>
          <w:lang w:val="en-US" w:eastAsia="de-DE"/>
        </w:rPr>
        <w:t xml:space="preserve"> of bereaved individuals</w:t>
      </w:r>
      <w:r w:rsidR="00591D5D">
        <w:rPr>
          <w:rFonts w:cs="Calibri"/>
          <w:lang w:val="en-US" w:eastAsia="de-DE"/>
        </w:rPr>
        <w:t xml:space="preserve"> by country</w:t>
      </w:r>
      <w:r w:rsidR="007A2C6A">
        <w:rPr>
          <w:rFonts w:cs="Calibri"/>
          <w:lang w:val="en-US" w:eastAsia="de-DE"/>
        </w:rPr>
        <w:t>)</w:t>
      </w:r>
    </w:p>
    <w:p w14:paraId="048FCB26" w14:textId="7F4B3B36" w:rsidR="00885137" w:rsidRDefault="00571583" w:rsidP="00E40D00">
      <w:pPr>
        <w:pStyle w:val="ListParagraph"/>
        <w:numPr>
          <w:ilvl w:val="0"/>
          <w:numId w:val="3"/>
        </w:numPr>
        <w:spacing w:after="60" w:line="240" w:lineRule="auto"/>
        <w:jc w:val="both"/>
        <w:rPr>
          <w:rFonts w:cs="Calibri"/>
          <w:lang w:val="en-US" w:eastAsia="de-DE"/>
        </w:rPr>
      </w:pPr>
      <w:r>
        <w:rPr>
          <w:rFonts w:cs="Calibri"/>
          <w:lang w:val="en-US" w:eastAsia="de-DE"/>
        </w:rPr>
        <w:t xml:space="preserve">A </w:t>
      </w:r>
      <w:r w:rsidR="00C04F9C">
        <w:rPr>
          <w:rFonts w:cs="Calibri"/>
          <w:lang w:val="en-US" w:eastAsia="de-DE"/>
        </w:rPr>
        <w:t xml:space="preserve">flexible </w:t>
      </w:r>
      <w:r w:rsidR="001C6A68" w:rsidRPr="001C6A68">
        <w:rPr>
          <w:rFonts w:cs="Calibri"/>
          <w:lang w:val="en-US" w:eastAsia="de-DE"/>
        </w:rPr>
        <w:t xml:space="preserve">methodology </w:t>
      </w:r>
      <w:r w:rsidR="009770BC">
        <w:rPr>
          <w:rFonts w:cs="Calibri"/>
          <w:lang w:val="en-US" w:eastAsia="de-DE"/>
        </w:rPr>
        <w:t xml:space="preserve">to estimate </w:t>
      </w:r>
      <w:r w:rsidR="001C6A68" w:rsidRPr="001C6A68">
        <w:rPr>
          <w:rFonts w:cs="Calibri"/>
          <w:lang w:val="en-US" w:eastAsia="de-DE"/>
        </w:rPr>
        <w:t xml:space="preserve">excess </w:t>
      </w:r>
      <w:r w:rsidR="000F18DD">
        <w:rPr>
          <w:rFonts w:cs="Calibri"/>
          <w:lang w:val="en-US" w:eastAsia="de-DE"/>
        </w:rPr>
        <w:t xml:space="preserve">bereavement </w:t>
      </w:r>
      <w:r w:rsidR="00E94B8C">
        <w:rPr>
          <w:rFonts w:cs="Calibri"/>
          <w:lang w:val="en-US" w:eastAsia="de-DE"/>
        </w:rPr>
        <w:t>caused</w:t>
      </w:r>
      <w:r w:rsidR="006F252E">
        <w:rPr>
          <w:rFonts w:cs="Calibri"/>
          <w:lang w:val="en-US" w:eastAsia="de-DE"/>
        </w:rPr>
        <w:t xml:space="preserve"> by </w:t>
      </w:r>
      <w:r w:rsidR="007A2C6A">
        <w:rPr>
          <w:rFonts w:cs="Calibri"/>
          <w:lang w:val="en-US" w:eastAsia="de-DE"/>
        </w:rPr>
        <w:t>Covid-19</w:t>
      </w:r>
      <w:r w:rsidR="005303DF">
        <w:rPr>
          <w:rFonts w:cs="Calibri"/>
          <w:lang w:val="en-US" w:eastAsia="de-DE"/>
        </w:rPr>
        <w:t xml:space="preserve"> that can be </w:t>
      </w:r>
      <w:r w:rsidR="00C04F9C">
        <w:rPr>
          <w:rFonts w:cs="Calibri"/>
          <w:lang w:val="en-US" w:eastAsia="de-DE"/>
        </w:rPr>
        <w:t>used</w:t>
      </w:r>
      <w:r w:rsidR="005303DF">
        <w:rPr>
          <w:rFonts w:cs="Calibri"/>
          <w:lang w:val="en-US" w:eastAsia="de-DE"/>
        </w:rPr>
        <w:t xml:space="preserve"> to </w:t>
      </w:r>
      <w:r w:rsidR="00F94FB6">
        <w:rPr>
          <w:rFonts w:cs="Calibri"/>
          <w:lang w:val="en-US" w:eastAsia="de-DE"/>
        </w:rPr>
        <w:t xml:space="preserve">analyze </w:t>
      </w:r>
      <w:r w:rsidR="005303DF">
        <w:rPr>
          <w:rFonts w:cs="Calibri"/>
          <w:lang w:val="en-US" w:eastAsia="de-DE"/>
        </w:rPr>
        <w:t xml:space="preserve">any </w:t>
      </w:r>
      <w:r w:rsidR="00F94FB6">
        <w:rPr>
          <w:rFonts w:cs="Calibri"/>
          <w:lang w:val="en-US" w:eastAsia="de-DE"/>
        </w:rPr>
        <w:t xml:space="preserve">past or future </w:t>
      </w:r>
      <w:r w:rsidR="005303DF">
        <w:rPr>
          <w:rFonts w:cs="Calibri"/>
          <w:lang w:val="en-US" w:eastAsia="de-DE"/>
        </w:rPr>
        <w:t>crisis for which mortality rates are known</w:t>
      </w:r>
    </w:p>
    <w:p w14:paraId="1B7135BE" w14:textId="7BF53007" w:rsidR="001C6A68" w:rsidRPr="001C6A68" w:rsidRDefault="001C6A68" w:rsidP="001C6A68">
      <w:pPr>
        <w:pStyle w:val="ListParagraph"/>
        <w:numPr>
          <w:ilvl w:val="0"/>
          <w:numId w:val="3"/>
        </w:numPr>
        <w:spacing w:after="60" w:line="240" w:lineRule="auto"/>
        <w:jc w:val="both"/>
        <w:rPr>
          <w:rFonts w:cs="Calibri"/>
          <w:lang w:val="en-US" w:eastAsia="de-DE"/>
        </w:rPr>
      </w:pPr>
      <w:r w:rsidRPr="001C6A68">
        <w:rPr>
          <w:rFonts w:cs="Calibri"/>
          <w:lang w:val="en-US" w:eastAsia="de-DE"/>
        </w:rPr>
        <w:t>A set of academic publications in high-impact journals describing the methodology and the main results of the project</w:t>
      </w:r>
    </w:p>
    <w:p w14:paraId="612771B2" w14:textId="04D180ED" w:rsidR="001C6A68" w:rsidRPr="00C25B06" w:rsidRDefault="001C6A68" w:rsidP="00BA24AA">
      <w:pPr>
        <w:pStyle w:val="ListParagraph"/>
        <w:numPr>
          <w:ilvl w:val="0"/>
          <w:numId w:val="3"/>
        </w:numPr>
        <w:spacing w:after="60" w:line="240" w:lineRule="auto"/>
        <w:rPr>
          <w:rFonts w:cs="Calibri"/>
          <w:lang w:val="en-US" w:eastAsia="de-DE"/>
        </w:rPr>
      </w:pPr>
      <w:r w:rsidRPr="00C25B06">
        <w:rPr>
          <w:rFonts w:cs="Calibri"/>
          <w:lang w:val="en-US" w:eastAsia="de-DE"/>
        </w:rPr>
        <w:t>A</w:t>
      </w:r>
      <w:r w:rsidR="004B7534">
        <w:rPr>
          <w:rFonts w:cs="Calibri"/>
          <w:lang w:val="en-US" w:eastAsia="de-DE"/>
        </w:rPr>
        <w:t>n</w:t>
      </w:r>
      <w:r w:rsidRPr="00C25B06">
        <w:rPr>
          <w:rFonts w:cs="Calibri"/>
          <w:lang w:val="en-US" w:eastAsia="de-DE"/>
        </w:rPr>
        <w:t xml:space="preserve"> online platform for scientists and policy makers to </w:t>
      </w:r>
      <w:r w:rsidR="005761A1">
        <w:rPr>
          <w:rFonts w:cs="Calibri"/>
          <w:lang w:val="en-US" w:eastAsia="de-DE"/>
        </w:rPr>
        <w:t xml:space="preserve">explore </w:t>
      </w:r>
      <w:r w:rsidRPr="00C25B06">
        <w:rPr>
          <w:rFonts w:cs="Calibri"/>
          <w:lang w:val="en-US" w:eastAsia="de-DE"/>
        </w:rPr>
        <w:t>and</w:t>
      </w:r>
      <w:r w:rsidR="00C25B06" w:rsidRPr="00C25B06">
        <w:rPr>
          <w:rFonts w:cs="Calibri"/>
          <w:lang w:val="en-US" w:eastAsia="de-DE"/>
        </w:rPr>
        <w:t xml:space="preserve"> download the data (</w:t>
      </w:r>
      <w:r w:rsidR="004B7534">
        <w:rPr>
          <w:rFonts w:cs="Calibri"/>
          <w:lang w:val="en-US" w:eastAsia="de-DE"/>
        </w:rPr>
        <w:t>similar to this</w:t>
      </w:r>
      <w:r w:rsidRPr="00C25B06">
        <w:rPr>
          <w:rFonts w:cs="Calibri"/>
          <w:lang w:val="en-US" w:eastAsia="de-DE"/>
        </w:rPr>
        <w:t xml:space="preserve"> interactive app</w:t>
      </w:r>
      <w:r w:rsidR="00C25B06" w:rsidRPr="00C25B06">
        <w:rPr>
          <w:rFonts w:cs="Calibri"/>
          <w:lang w:val="en-US" w:eastAsia="de-DE"/>
        </w:rPr>
        <w:t xml:space="preserve"> </w:t>
      </w:r>
      <w:r w:rsidR="00BA24AA">
        <w:rPr>
          <w:rFonts w:cs="Calibri"/>
          <w:lang w:val="en-US" w:eastAsia="de-DE"/>
        </w:rPr>
        <w:t xml:space="preserve">developed </w:t>
      </w:r>
      <w:r w:rsidR="00C25B06" w:rsidRPr="00C25B06">
        <w:rPr>
          <w:rFonts w:cs="Calibri"/>
          <w:lang w:val="en-US" w:eastAsia="de-DE"/>
        </w:rPr>
        <w:t xml:space="preserve">by the </w:t>
      </w:r>
      <w:r w:rsidR="00BA24AA">
        <w:rPr>
          <w:rFonts w:cs="Calibri"/>
          <w:lang w:val="en-US" w:eastAsia="de-DE"/>
        </w:rPr>
        <w:t>Principal Investigator for a previous project</w:t>
      </w:r>
      <w:r w:rsidR="00C25B06" w:rsidRPr="00C25B06">
        <w:rPr>
          <w:rFonts w:cs="Calibri"/>
          <w:lang w:val="en-US" w:eastAsia="de-DE"/>
        </w:rPr>
        <w:t xml:space="preserve">: </w:t>
      </w:r>
      <w:commentRangeStart w:id="6"/>
      <w:r w:rsidR="00FB2D16">
        <w:fldChar w:fldCharType="begin"/>
      </w:r>
      <w:r w:rsidR="00FB2D16" w:rsidRPr="006D7466">
        <w:rPr>
          <w:lang w:val="en-US"/>
          <w:rPrChange w:id="7" w:author="MPIDR_D\Zagheni" w:date="2020-05-28T16:10:00Z">
            <w:rPr/>
          </w:rPrChange>
        </w:rPr>
        <w:instrText xml:space="preserve"> HYPERLIN</w:instrText>
      </w:r>
      <w:r w:rsidR="00FB2D16" w:rsidRPr="006D7466">
        <w:rPr>
          <w:lang w:val="en-US"/>
          <w:rPrChange w:id="8" w:author="MPIDR_D\Zagheni" w:date="2020-05-28T16:10:00Z">
            <w:rPr/>
          </w:rPrChange>
        </w:rPr>
        <w:instrText xml:space="preserve">K "https://research-app.shinyapps.io/child_death_paa/" </w:instrText>
      </w:r>
      <w:r w:rsidR="00FB2D16">
        <w:fldChar w:fldCharType="separate"/>
      </w:r>
      <w:r w:rsidR="008C3088" w:rsidRPr="00EC175F">
        <w:rPr>
          <w:rStyle w:val="Hyperlink"/>
          <w:rFonts w:cs="Calibri"/>
          <w:lang w:val="en-US" w:eastAsia="de-DE"/>
        </w:rPr>
        <w:t>https://research-app.shinyapps.io/child_death_paa/</w:t>
      </w:r>
      <w:r w:rsidR="00FB2D16">
        <w:rPr>
          <w:rStyle w:val="Hyperlink"/>
          <w:rFonts w:cs="Calibri"/>
          <w:lang w:val="en-US" w:eastAsia="de-DE"/>
        </w:rPr>
        <w:fldChar w:fldCharType="end"/>
      </w:r>
      <w:commentRangeEnd w:id="6"/>
      <w:r w:rsidR="003A2F2A">
        <w:rPr>
          <w:rStyle w:val="CommentReference"/>
        </w:rPr>
        <w:commentReference w:id="6"/>
      </w:r>
      <w:r w:rsidR="009F4B96">
        <w:rPr>
          <w:rFonts w:cs="Calibri"/>
          <w:lang w:val="en-US" w:eastAsia="de-DE"/>
        </w:rPr>
        <w:t>)</w:t>
      </w:r>
    </w:p>
    <w:p w14:paraId="414191EE" w14:textId="77777777" w:rsidR="00775327" w:rsidRDefault="00775327" w:rsidP="008A11A1">
      <w:pPr>
        <w:spacing w:after="60" w:line="240" w:lineRule="auto"/>
        <w:jc w:val="both"/>
        <w:rPr>
          <w:rFonts w:cs="Calibri"/>
          <w:lang w:val="en-US" w:eastAsia="de-DE"/>
        </w:rPr>
      </w:pPr>
    </w:p>
    <w:p w14:paraId="0B883041" w14:textId="77777777" w:rsidR="00475210" w:rsidRPr="00031C35" w:rsidRDefault="00475210" w:rsidP="00475210">
      <w:pPr>
        <w:spacing w:after="60" w:line="240" w:lineRule="auto"/>
        <w:jc w:val="both"/>
        <w:rPr>
          <w:rFonts w:cs="Arial"/>
          <w:b/>
          <w:smallCaps/>
          <w:lang w:val="en-US"/>
        </w:rPr>
      </w:pPr>
      <w:r>
        <w:rPr>
          <w:rFonts w:cs="Arial"/>
          <w:b/>
          <w:smallCaps/>
          <w:lang w:val="en-US"/>
        </w:rPr>
        <w:t>Relevance of the topic for society</w:t>
      </w:r>
      <w:r w:rsidR="008430EB">
        <w:rPr>
          <w:rFonts w:cs="Arial"/>
          <w:b/>
          <w:smallCaps/>
          <w:lang w:val="en-US"/>
        </w:rPr>
        <w:t xml:space="preserve"> in light of the Corona Pandemic</w:t>
      </w:r>
    </w:p>
    <w:p w14:paraId="02AFEA76" w14:textId="744BC116" w:rsidR="00475210" w:rsidRDefault="00475210" w:rsidP="00B25C12">
      <w:pPr>
        <w:spacing w:after="60" w:line="240" w:lineRule="auto"/>
        <w:jc w:val="both"/>
        <w:rPr>
          <w:rFonts w:cs="Calibri"/>
          <w:lang w:val="en-US" w:eastAsia="de-DE"/>
        </w:rPr>
      </w:pPr>
      <w:r w:rsidRPr="00475210">
        <w:rPr>
          <w:rFonts w:cs="Calibri"/>
          <w:lang w:val="en-US" w:eastAsia="de-DE"/>
        </w:rPr>
        <w:t>Death and bereavement have come to the forefront of public debate as the world grapples with the global pandemic of Covid-19.</w:t>
      </w:r>
      <w:r>
        <w:rPr>
          <w:rFonts w:cs="Calibri"/>
          <w:lang w:val="en-US" w:eastAsia="de-DE"/>
        </w:rPr>
        <w:t xml:space="preserve"> </w:t>
      </w:r>
      <w:r w:rsidRPr="00475210">
        <w:rPr>
          <w:rFonts w:cs="Calibri"/>
          <w:lang w:val="en-US" w:eastAsia="de-DE"/>
        </w:rPr>
        <w:t xml:space="preserve">The </w:t>
      </w:r>
      <w:r w:rsidR="00904298">
        <w:rPr>
          <w:rFonts w:cs="Calibri"/>
          <w:lang w:val="en-US" w:eastAsia="de-DE"/>
        </w:rPr>
        <w:t xml:space="preserve">infectious disease </w:t>
      </w:r>
      <w:r w:rsidRPr="00475210">
        <w:rPr>
          <w:rFonts w:cs="Calibri"/>
          <w:lang w:val="en-US" w:eastAsia="de-DE"/>
        </w:rPr>
        <w:t xml:space="preserve">has already </w:t>
      </w:r>
      <w:r w:rsidR="000C3D58">
        <w:rPr>
          <w:rFonts w:cs="Calibri"/>
          <w:lang w:val="en-US" w:eastAsia="de-DE"/>
        </w:rPr>
        <w:t xml:space="preserve">caused </w:t>
      </w:r>
      <w:r w:rsidRPr="00475210">
        <w:rPr>
          <w:rFonts w:cs="Calibri"/>
          <w:lang w:val="en-US" w:eastAsia="de-DE"/>
        </w:rPr>
        <w:t xml:space="preserve">the death of </w:t>
      </w:r>
      <w:r w:rsidR="00CC24EE">
        <w:rPr>
          <w:rFonts w:cs="Calibri"/>
          <w:lang w:val="en-US" w:eastAsia="de-DE"/>
        </w:rPr>
        <w:t xml:space="preserve">hundreds of </w:t>
      </w:r>
      <w:r w:rsidRPr="00475210">
        <w:rPr>
          <w:rFonts w:cs="Calibri"/>
          <w:lang w:val="en-US" w:eastAsia="de-DE"/>
        </w:rPr>
        <w:t>thousands</w:t>
      </w:r>
      <w:r w:rsidR="00132E20">
        <w:rPr>
          <w:rFonts w:cs="Calibri"/>
          <w:lang w:val="en-US" w:eastAsia="de-DE"/>
        </w:rPr>
        <w:t xml:space="preserve"> of</w:t>
      </w:r>
      <w:r w:rsidRPr="00475210">
        <w:rPr>
          <w:rFonts w:cs="Calibri"/>
          <w:lang w:val="en-US" w:eastAsia="de-DE"/>
        </w:rPr>
        <w:t xml:space="preserve"> mainly elderly people. Each death is meaningful in itself, but it also represents the loss of </w:t>
      </w:r>
      <w:r w:rsidR="006C3CA5">
        <w:rPr>
          <w:rFonts w:cs="Calibri"/>
          <w:lang w:val="en-US" w:eastAsia="de-DE"/>
        </w:rPr>
        <w:t xml:space="preserve">a </w:t>
      </w:r>
      <w:r w:rsidRPr="00475210">
        <w:rPr>
          <w:rFonts w:cs="Calibri"/>
          <w:lang w:val="en-US" w:eastAsia="de-DE"/>
        </w:rPr>
        <w:t>parent, grandparent, great-grandparent, aunt, uncle, cousin, or child.</w:t>
      </w:r>
      <w:r>
        <w:rPr>
          <w:rFonts w:cs="Calibri"/>
          <w:lang w:val="en-US" w:eastAsia="de-DE"/>
        </w:rPr>
        <w:t xml:space="preserve"> </w:t>
      </w:r>
      <w:r w:rsidRPr="00475210">
        <w:rPr>
          <w:rFonts w:cs="Calibri"/>
          <w:lang w:val="en-US" w:eastAsia="de-DE"/>
        </w:rPr>
        <w:t>Studies in sociology and public health have consistently shown the negative and long-term consequences of bereavement on mental, physical, and emotional health</w:t>
      </w:r>
      <w:r w:rsidR="00B25C12">
        <w:rPr>
          <w:rFonts w:cs="Calibri"/>
          <w:lang w:val="en-US" w:eastAsia="de-DE"/>
        </w:rPr>
        <w:t>. An increased exposure to mortality poses a major societal challenge in the median and long term</w:t>
      </w:r>
      <w:r w:rsidR="00AD36E6">
        <w:rPr>
          <w:rFonts w:cs="Calibri"/>
          <w:lang w:val="en-US" w:eastAsia="de-DE"/>
        </w:rPr>
        <w:t xml:space="preserve"> </w:t>
      </w:r>
      <w:r w:rsidR="00AD36E6">
        <w:rPr>
          <w:rFonts w:cs="Calibri"/>
          <w:lang w:val="en-US" w:eastAsia="de-DE"/>
        </w:rPr>
        <w:fldChar w:fldCharType="begin"/>
      </w:r>
      <w:r w:rsidR="00AD36E6">
        <w:rPr>
          <w:rFonts w:cs="Calibri"/>
          <w:lang w:val="en-US" w:eastAsia="de-DE"/>
        </w:rPr>
        <w:instrText xml:space="preserve"> ADDIN ZOTERO_ITEM CSL_CITATION {"citationID":"eS1sykJM","properties":{"formattedCitation":"(Raker,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AD36E6">
        <w:rPr>
          <w:rFonts w:cs="Calibri"/>
          <w:lang w:val="en-US" w:eastAsia="de-DE"/>
        </w:rPr>
        <w:fldChar w:fldCharType="separate"/>
      </w:r>
      <w:r w:rsidR="00AD36E6" w:rsidRPr="00797B31">
        <w:rPr>
          <w:rFonts w:cs="Arial"/>
          <w:lang w:val="en-US"/>
        </w:rPr>
        <w:t>(Raker, Zacher, and Lowe 2020)</w:t>
      </w:r>
      <w:r w:rsidR="00AD36E6">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Bereavement also matters because relatives are crucial providers of social and financial support, the loss of which affects the individuals left behind.</w:t>
      </w:r>
      <w:r>
        <w:rPr>
          <w:rFonts w:cs="Calibri"/>
          <w:lang w:val="en-US" w:eastAsia="de-DE"/>
        </w:rPr>
        <w:t xml:space="preserve"> </w:t>
      </w:r>
      <w:r w:rsidRPr="00475210">
        <w:rPr>
          <w:rFonts w:cs="Calibri"/>
          <w:lang w:val="en-US" w:eastAsia="de-DE"/>
        </w:rPr>
        <w:t xml:space="preserve">However, there are currently no </w:t>
      </w:r>
      <w:r w:rsidR="003F20E8">
        <w:rPr>
          <w:rFonts w:cs="Calibri"/>
          <w:lang w:val="en-US" w:eastAsia="de-DE"/>
        </w:rPr>
        <w:t xml:space="preserve">international </w:t>
      </w:r>
      <w:r w:rsidRPr="00475210">
        <w:rPr>
          <w:rFonts w:cs="Calibri"/>
          <w:lang w:val="en-US" w:eastAsia="de-DE"/>
        </w:rPr>
        <w:t>estimates of the number of people who will lose a relative to the Covid-19 disease</w:t>
      </w:r>
      <w:r w:rsidR="0037616C">
        <w:rPr>
          <w:rFonts w:cs="Calibri"/>
          <w:lang w:val="en-US" w:eastAsia="de-DE"/>
        </w:rPr>
        <w:t xml:space="preserve">, in spite of the recognized importance of the </w:t>
      </w:r>
      <w:r w:rsidR="004326DC">
        <w:rPr>
          <w:rFonts w:cs="Calibri"/>
          <w:lang w:val="en-US" w:eastAsia="de-DE"/>
        </w:rPr>
        <w:t>problem</w:t>
      </w:r>
      <w:r w:rsidR="003579B4">
        <w:rPr>
          <w:rFonts w:cs="Calibri"/>
          <w:lang w:val="en-US" w:eastAsia="de-DE"/>
        </w:rPr>
        <w:t xml:space="preserve"> </w:t>
      </w:r>
      <w:r w:rsidR="003579B4">
        <w:rPr>
          <w:rFonts w:cs="Calibri"/>
          <w:lang w:val="en-US" w:eastAsia="de-DE"/>
        </w:rPr>
        <w:fldChar w:fldCharType="begin"/>
      </w:r>
      <w:r w:rsidR="003579B4">
        <w:rPr>
          <w:rFonts w:cs="Calibri"/>
          <w:lang w:val="en-US" w:eastAsia="de-DE"/>
        </w:rPr>
        <w:instrText xml:space="preserve"> ADDIN ZOTERO_ITEM CSL_CITATION {"citationID":"JJBBZGgB","properties":{"formattedCitation":"(Verdery and Smith-Greenaway 2020)","plainCitation":"(Verdery and Smith-Greenaway 2020)","noteIndex":0},"citationItems":[{"id":1301,"uris":["http://zotero.org/groups/2241996/items/JDMTG42F"],"uri":["http://zotero.org/groups/2241996/items/JDMTG42F"],"itemData":{"id":1301,"type":"article-journal","container-title":"Applied Demography","page":"1-2","title":"COVID-19 and Family Bereavement in the United States","volume":"32","author":[{"family":"Verdery","given":"Ashton M."},{"family":"Smith-Greenaway","given":"Emily"}],"issued":{"date-parts":[["2020"]]}}}],"schema":"https://github.com/citation-style-language/schema/raw/master/csl-citation.json"} </w:instrText>
      </w:r>
      <w:r w:rsidR="003579B4">
        <w:rPr>
          <w:rFonts w:cs="Calibri"/>
          <w:lang w:val="en-US" w:eastAsia="de-DE"/>
        </w:rPr>
        <w:fldChar w:fldCharType="separate"/>
      </w:r>
      <w:r w:rsidR="003579B4" w:rsidRPr="003579B4">
        <w:rPr>
          <w:rFonts w:cs="Arial"/>
          <w:lang w:val="en-US"/>
        </w:rPr>
        <w:t>(Verdery and Smith-Greenaway 2020)</w:t>
      </w:r>
      <w:r w:rsidR="003579B4">
        <w:rPr>
          <w:rFonts w:cs="Calibri"/>
          <w:lang w:val="en-US" w:eastAsia="de-DE"/>
        </w:rPr>
        <w:fldChar w:fldCharType="end"/>
      </w:r>
      <w:r w:rsidRPr="00475210">
        <w:rPr>
          <w:rFonts w:cs="Calibri"/>
          <w:lang w:val="en-US" w:eastAsia="de-DE"/>
        </w:rPr>
        <w:t>.</w:t>
      </w:r>
    </w:p>
    <w:p w14:paraId="31C250DD" w14:textId="77777777" w:rsidR="00475210" w:rsidRDefault="00475210" w:rsidP="00475210">
      <w:pPr>
        <w:spacing w:after="60" w:line="240" w:lineRule="auto"/>
        <w:jc w:val="both"/>
        <w:rPr>
          <w:rFonts w:cs="Calibri"/>
          <w:lang w:val="en-US" w:eastAsia="de-DE"/>
        </w:rPr>
      </w:pPr>
    </w:p>
    <w:p w14:paraId="06A4F745" w14:textId="7EA1C433" w:rsidR="00475210" w:rsidRDefault="00475210" w:rsidP="00475210">
      <w:pPr>
        <w:spacing w:after="60" w:line="240" w:lineRule="auto"/>
        <w:jc w:val="both"/>
        <w:rPr>
          <w:rFonts w:cs="Calibri"/>
          <w:lang w:val="en-US" w:eastAsia="de-DE"/>
        </w:rPr>
      </w:pPr>
      <w:r w:rsidRPr="00475210">
        <w:rPr>
          <w:rFonts w:cs="Calibri"/>
          <w:lang w:val="en-US" w:eastAsia="de-DE"/>
        </w:rPr>
        <w:t xml:space="preserve">Information on the expected number of bereaved relatives can help policy makers develop appropriate plans for supporting the grieving relatives. Data on the age </w:t>
      </w:r>
      <w:r w:rsidR="00A1484A">
        <w:rPr>
          <w:rFonts w:cs="Calibri"/>
          <w:lang w:val="en-US" w:eastAsia="de-DE"/>
        </w:rPr>
        <w:t xml:space="preserve">gradient of bereavement </w:t>
      </w:r>
      <w:r w:rsidR="00E94C9F">
        <w:rPr>
          <w:rFonts w:cs="Calibri"/>
          <w:lang w:val="en-US" w:eastAsia="de-DE"/>
        </w:rPr>
        <w:t xml:space="preserve">is </w:t>
      </w:r>
      <w:r w:rsidR="00DD4160">
        <w:rPr>
          <w:rFonts w:cs="Calibri"/>
          <w:lang w:val="en-US" w:eastAsia="de-DE"/>
        </w:rPr>
        <w:t>essential for</w:t>
      </w:r>
      <w:r w:rsidR="00E94C9F">
        <w:rPr>
          <w:rFonts w:cs="Calibri"/>
          <w:lang w:val="en-US" w:eastAsia="de-DE"/>
        </w:rPr>
        <w:t xml:space="preserve"> targeting the</w:t>
      </w:r>
      <w:r w:rsidRPr="00475210">
        <w:rPr>
          <w:rFonts w:cs="Calibri"/>
          <w:lang w:val="en-US" w:eastAsia="de-DE"/>
        </w:rPr>
        <w:t>s</w:t>
      </w:r>
      <w:r w:rsidR="00E94C9F">
        <w:rPr>
          <w:rFonts w:cs="Calibri"/>
          <w:lang w:val="en-US" w:eastAsia="de-DE"/>
        </w:rPr>
        <w:t>e</w:t>
      </w:r>
      <w:r w:rsidRPr="00475210">
        <w:rPr>
          <w:rFonts w:cs="Calibri"/>
          <w:lang w:val="en-US" w:eastAsia="de-DE"/>
        </w:rPr>
        <w:t xml:space="preserve"> programs more effectively</w:t>
      </w:r>
      <w:r w:rsidR="003518FF">
        <w:rPr>
          <w:rFonts w:cs="Calibri"/>
          <w:lang w:val="en-US" w:eastAsia="de-DE"/>
        </w:rPr>
        <w:t xml:space="preserve">. </w:t>
      </w:r>
      <w:r w:rsidR="00ED529C">
        <w:rPr>
          <w:rFonts w:cs="Calibri"/>
          <w:lang w:val="en-US" w:eastAsia="de-DE"/>
        </w:rPr>
        <w:t>O</w:t>
      </w:r>
      <w:r w:rsidR="00DD4160">
        <w:rPr>
          <w:rFonts w:cs="Calibri"/>
          <w:lang w:val="en-US" w:eastAsia="de-DE"/>
        </w:rPr>
        <w:t>rpha</w:t>
      </w:r>
      <w:r w:rsidR="00ED529C">
        <w:rPr>
          <w:rFonts w:cs="Calibri"/>
          <w:lang w:val="en-US" w:eastAsia="de-DE"/>
        </w:rPr>
        <w:t xml:space="preserve">ned children </w:t>
      </w:r>
      <w:r w:rsidR="00DD4160">
        <w:rPr>
          <w:rFonts w:cs="Calibri"/>
          <w:lang w:val="en-US" w:eastAsia="de-DE"/>
        </w:rPr>
        <w:t>may</w:t>
      </w:r>
      <w:r w:rsidR="001C562D">
        <w:rPr>
          <w:rFonts w:cs="Calibri"/>
          <w:lang w:val="en-US" w:eastAsia="de-DE"/>
        </w:rPr>
        <w:t xml:space="preserve"> need a different type of support than widowers or </w:t>
      </w:r>
      <w:r w:rsidR="001C562D" w:rsidRPr="00475210">
        <w:rPr>
          <w:rFonts w:cs="Calibri"/>
          <w:lang w:val="en-US" w:eastAsia="de-DE"/>
        </w:rPr>
        <w:t>elderly parents who lose a middle-aged child</w:t>
      </w:r>
      <w:r w:rsidR="001C562D">
        <w:rPr>
          <w:rFonts w:cs="Calibri"/>
          <w:lang w:val="en-US" w:eastAsia="de-DE"/>
        </w:rPr>
        <w:t>.</w:t>
      </w:r>
      <w:r w:rsidR="001C562D" w:rsidRPr="00475210">
        <w:rPr>
          <w:rFonts w:cs="Calibri"/>
          <w:lang w:val="en-US" w:eastAsia="de-DE"/>
        </w:rPr>
        <w:t xml:space="preserve"> </w:t>
      </w:r>
      <w:r w:rsidR="00A1484A">
        <w:rPr>
          <w:rFonts w:cs="Calibri"/>
          <w:lang w:val="en-US" w:eastAsia="de-DE"/>
        </w:rPr>
        <w:t xml:space="preserve">We expect levels of bereavement to vary by geographic region, reflecting population structure and the spread of the disease. </w:t>
      </w:r>
      <w:r w:rsidRPr="00475210">
        <w:rPr>
          <w:rFonts w:cs="Calibri"/>
          <w:lang w:val="en-US" w:eastAsia="de-DE"/>
        </w:rPr>
        <w:t>For many people living in the Global North this will be their first close encounter with death, as historically low mortality rates have implied a reduction in the exposure to mortality at all ages in high-income countries</w:t>
      </w:r>
      <w:r>
        <w:rPr>
          <w:rFonts w:cs="Calibri"/>
          <w:lang w:val="en-US" w:eastAsia="de-DE"/>
        </w:rPr>
        <w:t xml:space="preserve"> </w:t>
      </w:r>
      <w:r>
        <w:rPr>
          <w:rFonts w:cs="Calibri"/>
          <w:lang w:val="en-US" w:eastAsia="de-DE"/>
        </w:rPr>
        <w:fldChar w:fldCharType="begin"/>
      </w:r>
      <w:r w:rsidR="002F7DAF">
        <w:rPr>
          <w:rFonts w:cs="Calibri"/>
          <w:lang w:val="en-US" w:eastAsia="de-DE"/>
        </w:rPr>
        <w:instrText xml:space="preserve"> ADDIN ZOTERO_ITEM CSL_CITATION {"citationID":"wzuHqbAk","properties":{"formattedCitation":"(Alburez-Gutierrez, Kolk, and Zagheni 2019)","plainCitation":"(Alburez-Gutierrez, Kolk, and Zagheni 2019)","noteIndex":0},"citationItems":[{"id":1142,"uris":["http://zotero.org/groups/2241996/items/G5BEW64G"],"uri":["http://zotero.org/groups/2241996/items/G5BEW64G"],"itemData":{"id":1142,"type":"report","abstract":"Recent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schema":"https://github.com/citation-style-language/schema/raw/master/csl-citation.json"} </w:instrText>
      </w:r>
      <w:r>
        <w:rPr>
          <w:rFonts w:cs="Calibri"/>
          <w:lang w:val="en-US" w:eastAsia="de-DE"/>
        </w:rPr>
        <w:fldChar w:fldCharType="separate"/>
      </w:r>
      <w:r w:rsidR="002F7DAF" w:rsidRPr="00BF73DB">
        <w:rPr>
          <w:rFonts w:cs="Arial"/>
          <w:lang w:val="en-US"/>
        </w:rPr>
        <w:t>(Alburez-Gutierrez, Kolk, and Zagheni 2019)</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For people in the Global South, it will add to an already high burden of bereavement </w:t>
      </w:r>
      <w:r>
        <w:rPr>
          <w:rFonts w:cs="Calibri"/>
          <w:lang w:val="en-US" w:eastAsia="de-DE"/>
        </w:rPr>
        <w:fldChar w:fldCharType="begin"/>
      </w:r>
      <w:r>
        <w:rPr>
          <w:rFonts w:cs="Calibri"/>
          <w:lang w:val="en-US" w:eastAsia="de-DE"/>
        </w:rPr>
        <w:instrText xml:space="preserve"> ADDIN ZOTERO_ITEM CSL_CITATION {"citationID":"uRP4gZy3","properties":{"formattedCitation":"(Smith-Greenaway and Trinitapoli 2020)","plainCitation":"(Smith-Greenaway and Trinitapoli 2020)","noteIndex":0},"citationItems":[{"id":967,"uris":["http://zotero.org/groups/2241996/items/9MCTG2Z6"],"uri":["http://zotero.org/groups/2241996/items/9MCTG2Z6"],"itemData":{"id":967,"type":"article-journal","abstract":"We advance a set of population-level indicators that quantify the prevalence of mothers who have ever experienced an infant, under 5-y-old child, or any-age child die. The maternal cumulative prevalence of infant mortality (mIM), the maternal cumulative prevalence of under 5 mortality (mU5M), and the maternal cumulative prevalence of offspring mortality (mOM) bring theoretical and practical value to a variety of disciplines. Here we introduce maternal cumulative prevalence measures of mortality for multiple age groups of mothers in 20 sub-Saharan African countries with Demographic and Health Surveys data spanning more than two decades. The exercise demonstrates the persistently high prevalence of African mothers who have ever experienced a child die. In some African countries, more than one-half of 45- to 49-y-old mothers have experienced the death of a child under age 5, and nearly two-thirds have experienced the death of any child, irrespective of age. Fewer young mothers have experienced a child die, yet in many countries, up to one-third have. Our results show that the mIM and mU5M can follow distinct trajectories from the infant mortality rate (IMR) and under 5 mortality rate (U5MR), offering an experiential view of mortality decline that annualized measures conceal. These measures can be adapted to quantify the prevalence of recurrent offspring mortality (mROM) and calculated for subgroups to identify within-country inequality in the mortality burden. These indicators can be used to improve current understandings of mortality change, bereavement as a public health threat, and population dynamics.","container-title":"Proceedings of the National Academy of Sciences","DOI":"10.1073/pnas.1907343117","ISSN":"0027-8424, 1091-6490","journalAbbreviation":"Proc Natl Acad Sci USA","language":"en","page":"201907343","source":"DOI.org (Crossref)","title":"Maternal cumulative prevalence measures of child mortality show heavy burden in sub-Saharan Africa","author":[{"family":"Smith-Greenaway","given":"Emily"},{"family":"Trinitapoli","given":"Jenny"}],"issued":{"date-parts":[["2020",2,10]]}}}],"schema":"https://github.com/citation-style-language/schema/raw/master/csl-citation.json"} </w:instrText>
      </w:r>
      <w:r>
        <w:rPr>
          <w:rFonts w:cs="Calibri"/>
          <w:lang w:val="en-US" w:eastAsia="de-DE"/>
        </w:rPr>
        <w:fldChar w:fldCharType="separate"/>
      </w:r>
      <w:r w:rsidRPr="00AD36E6">
        <w:rPr>
          <w:rFonts w:cs="Arial"/>
          <w:lang w:val="en-US"/>
        </w:rPr>
        <w:t>(Smith-Greenaway and Trinitapoli 2020)</w:t>
      </w:r>
      <w:r>
        <w:rPr>
          <w:rFonts w:cs="Calibri"/>
          <w:lang w:val="en-US" w:eastAsia="de-DE"/>
        </w:rPr>
        <w:fldChar w:fldCharType="end"/>
      </w:r>
      <w:r>
        <w:rPr>
          <w:rFonts w:cs="Calibri"/>
          <w:lang w:val="en-US" w:eastAsia="de-DE"/>
        </w:rPr>
        <w:t>.</w:t>
      </w:r>
    </w:p>
    <w:p w14:paraId="01AED967" w14:textId="77777777" w:rsidR="00475210" w:rsidRDefault="00475210" w:rsidP="008A11A1">
      <w:pPr>
        <w:spacing w:after="60" w:line="240" w:lineRule="auto"/>
        <w:jc w:val="both"/>
        <w:rPr>
          <w:rFonts w:cs="Calibri"/>
          <w:lang w:val="en-US" w:eastAsia="de-DE"/>
        </w:rPr>
      </w:pPr>
    </w:p>
    <w:p w14:paraId="2BD6F4E6" w14:textId="77777777" w:rsidR="00475210" w:rsidRPr="00031C35" w:rsidRDefault="00475210" w:rsidP="00475210">
      <w:pPr>
        <w:spacing w:after="60" w:line="240" w:lineRule="auto"/>
        <w:jc w:val="both"/>
        <w:rPr>
          <w:rFonts w:cs="Arial"/>
          <w:b/>
          <w:smallCaps/>
          <w:lang w:val="en-US"/>
        </w:rPr>
      </w:pPr>
      <w:r>
        <w:rPr>
          <w:rFonts w:cs="Arial"/>
          <w:b/>
          <w:smallCaps/>
          <w:lang w:val="en-US"/>
        </w:rPr>
        <w:t>Relevance of the topic for Science</w:t>
      </w:r>
    </w:p>
    <w:p w14:paraId="32163E7A" w14:textId="470FDA58" w:rsidR="00B70068" w:rsidRDefault="00712AEF" w:rsidP="001C20BD">
      <w:pPr>
        <w:spacing w:after="60" w:line="240" w:lineRule="auto"/>
        <w:jc w:val="both"/>
        <w:rPr>
          <w:rFonts w:cs="Calibri"/>
          <w:lang w:val="en-US" w:eastAsia="de-DE"/>
        </w:rPr>
      </w:pPr>
      <w:r>
        <w:rPr>
          <w:rFonts w:cs="Calibri"/>
          <w:lang w:val="en-US" w:eastAsia="de-DE"/>
        </w:rPr>
        <w:lastRenderedPageBreak/>
        <w:t>M</w:t>
      </w:r>
      <w:r w:rsidR="00C5664C">
        <w:rPr>
          <w:rFonts w:cs="Calibri"/>
          <w:lang w:val="en-US" w:eastAsia="de-DE"/>
        </w:rPr>
        <w:t>ethodolog</w:t>
      </w:r>
      <w:r>
        <w:rPr>
          <w:rFonts w:cs="Calibri"/>
          <w:lang w:val="en-US" w:eastAsia="de-DE"/>
        </w:rPr>
        <w:t>ically</w:t>
      </w:r>
      <w:r w:rsidR="00C5664C">
        <w:rPr>
          <w:rFonts w:cs="Calibri"/>
          <w:lang w:val="en-US" w:eastAsia="de-DE"/>
        </w:rPr>
        <w:t>, o</w:t>
      </w:r>
      <w:r w:rsidR="001C20BD" w:rsidRPr="001C20BD">
        <w:rPr>
          <w:rFonts w:cs="Calibri"/>
          <w:lang w:val="en-US" w:eastAsia="de-DE"/>
        </w:rPr>
        <w:t xml:space="preserve">ur project </w:t>
      </w:r>
      <w:r w:rsidR="00E633A7">
        <w:rPr>
          <w:rFonts w:cs="Calibri"/>
          <w:lang w:val="en-US" w:eastAsia="de-DE"/>
        </w:rPr>
        <w:t xml:space="preserve">is </w:t>
      </w:r>
      <w:r w:rsidR="0084135D">
        <w:rPr>
          <w:rFonts w:cs="Calibri"/>
          <w:lang w:val="en-US" w:eastAsia="de-DE"/>
        </w:rPr>
        <w:t xml:space="preserve">the first to </w:t>
      </w:r>
      <w:r w:rsidR="001C20BD" w:rsidRPr="001C20BD">
        <w:rPr>
          <w:rFonts w:cs="Calibri"/>
          <w:lang w:val="en-US" w:eastAsia="de-DE"/>
        </w:rPr>
        <w:t>operationalize</w:t>
      </w:r>
      <w:r w:rsidR="0084135D">
        <w:rPr>
          <w:rFonts w:cs="Calibri"/>
          <w:lang w:val="en-US" w:eastAsia="de-DE"/>
        </w:rPr>
        <w:t xml:space="preserve"> </w:t>
      </w:r>
      <w:r w:rsidR="001C20BD" w:rsidRPr="001C20BD">
        <w:rPr>
          <w:rFonts w:cs="Calibri"/>
          <w:lang w:val="en-US" w:eastAsia="de-DE"/>
        </w:rPr>
        <w:t xml:space="preserve">a set of demographic equations </w:t>
      </w:r>
      <w:r w:rsidR="007D589C">
        <w:rPr>
          <w:rFonts w:cs="Calibri"/>
          <w:lang w:val="en-US" w:eastAsia="de-DE"/>
        </w:rPr>
        <w:t xml:space="preserve">to </w:t>
      </w:r>
      <w:r w:rsidR="001C20BD" w:rsidRPr="001C20BD">
        <w:rPr>
          <w:rFonts w:cs="Calibri"/>
          <w:lang w:val="en-US" w:eastAsia="de-DE"/>
        </w:rPr>
        <w:t xml:space="preserve">estimate the expected number of surviving kin and the number of kin expected to die in the context of dramatic changes in </w:t>
      </w:r>
      <w:r w:rsidR="002A5626">
        <w:rPr>
          <w:rFonts w:cs="Calibri"/>
          <w:lang w:val="en-US" w:eastAsia="de-DE"/>
        </w:rPr>
        <w:t>mortality</w:t>
      </w:r>
      <w:r w:rsidR="001C20BD" w:rsidRPr="001C20BD">
        <w:rPr>
          <w:rFonts w:cs="Calibri"/>
          <w:lang w:val="en-US" w:eastAsia="de-DE"/>
        </w:rPr>
        <w:t>.</w:t>
      </w:r>
      <w:r w:rsidR="00E633A7">
        <w:rPr>
          <w:rFonts w:cs="Calibri"/>
          <w:lang w:val="en-US" w:eastAsia="de-DE"/>
        </w:rPr>
        <w:t xml:space="preserve"> </w:t>
      </w:r>
      <w:r w:rsidR="006C7383">
        <w:rPr>
          <w:rFonts w:cs="Calibri"/>
          <w:lang w:val="en-US" w:eastAsia="de-DE"/>
        </w:rPr>
        <w:t xml:space="preserve">By taking advantage of </w:t>
      </w:r>
      <w:r w:rsidR="006C7383" w:rsidRPr="001C20BD">
        <w:rPr>
          <w:rFonts w:cs="Calibri"/>
          <w:lang w:val="en-US" w:eastAsia="de-DE"/>
        </w:rPr>
        <w:t xml:space="preserve">rapid advances in computational power </w:t>
      </w:r>
      <w:r w:rsidR="006C7383">
        <w:rPr>
          <w:rFonts w:cs="Calibri"/>
          <w:lang w:val="en-US" w:eastAsia="de-DE"/>
        </w:rPr>
        <w:t>to perform complex estimations</w:t>
      </w:r>
      <w:r w:rsidR="006C7383" w:rsidRPr="001C20BD">
        <w:rPr>
          <w:rFonts w:cs="Calibri"/>
          <w:lang w:val="en-US" w:eastAsia="de-DE"/>
        </w:rPr>
        <w:t xml:space="preserve"> </w:t>
      </w:r>
      <w:r w:rsidR="006C7383">
        <w:rPr>
          <w:rFonts w:cs="Calibri"/>
          <w:lang w:val="en-US" w:eastAsia="de-DE"/>
        </w:rPr>
        <w:t xml:space="preserve">and powerful microsimulations, </w:t>
      </w:r>
      <w:r w:rsidR="00EB7C8A">
        <w:rPr>
          <w:rFonts w:cs="Calibri"/>
          <w:lang w:val="en-US" w:eastAsia="de-DE"/>
        </w:rPr>
        <w:t>our novel methodology</w:t>
      </w:r>
      <w:r w:rsidR="00EB7C8A" w:rsidRPr="00EB7C8A">
        <w:rPr>
          <w:rFonts w:cs="Calibri"/>
          <w:lang w:val="en-US" w:eastAsia="de-DE"/>
        </w:rPr>
        <w:t xml:space="preserve"> </w:t>
      </w:r>
      <w:r w:rsidR="00EB7C8A" w:rsidRPr="001C20BD">
        <w:rPr>
          <w:rFonts w:cs="Calibri"/>
          <w:lang w:val="en-US" w:eastAsia="de-DE"/>
        </w:rPr>
        <w:t xml:space="preserve">can be </w:t>
      </w:r>
      <w:r w:rsidR="00EB7C8A">
        <w:rPr>
          <w:rFonts w:cs="Calibri"/>
          <w:lang w:val="en-US" w:eastAsia="de-DE"/>
        </w:rPr>
        <w:t xml:space="preserve">used </w:t>
      </w:r>
      <w:r w:rsidR="00EB7C8A" w:rsidRPr="001C20BD">
        <w:rPr>
          <w:rFonts w:cs="Calibri"/>
          <w:lang w:val="en-US" w:eastAsia="de-DE"/>
        </w:rPr>
        <w:t>to understand the prevalence of bereavement in past and future global mortality crises</w:t>
      </w:r>
      <w:r w:rsidR="00EB7C8A">
        <w:rPr>
          <w:rFonts w:cs="Calibri"/>
          <w:lang w:val="en-US" w:eastAsia="de-DE"/>
        </w:rPr>
        <w:t xml:space="preserve"> worldwide</w:t>
      </w:r>
      <w:r w:rsidR="00092A1A">
        <w:rPr>
          <w:rFonts w:cs="Calibri"/>
          <w:lang w:val="en-US" w:eastAsia="de-DE"/>
        </w:rPr>
        <w:t>, including epidemics, famines, wars, etc</w:t>
      </w:r>
      <w:r w:rsidR="00EB7C8A" w:rsidRPr="001C20BD">
        <w:rPr>
          <w:rFonts w:cs="Calibri"/>
          <w:lang w:val="en-US" w:eastAsia="de-DE"/>
        </w:rPr>
        <w:t>.</w:t>
      </w:r>
    </w:p>
    <w:p w14:paraId="374BD5F1" w14:textId="77777777" w:rsidR="003B4278" w:rsidRDefault="003B4278" w:rsidP="001C20BD">
      <w:pPr>
        <w:spacing w:after="60" w:line="240" w:lineRule="auto"/>
        <w:jc w:val="both"/>
        <w:rPr>
          <w:rFonts w:cs="Calibri"/>
          <w:lang w:val="en-US" w:eastAsia="de-DE"/>
        </w:rPr>
      </w:pPr>
    </w:p>
    <w:p w14:paraId="304FEB43" w14:textId="76E7C55B" w:rsidR="00475210" w:rsidRDefault="003B4278" w:rsidP="001C20BD">
      <w:pPr>
        <w:spacing w:after="60" w:line="240" w:lineRule="auto"/>
        <w:jc w:val="both"/>
        <w:rPr>
          <w:rFonts w:cs="Calibri"/>
          <w:lang w:val="en-US" w:eastAsia="de-DE"/>
        </w:rPr>
      </w:pPr>
      <w:r>
        <w:rPr>
          <w:rFonts w:cs="Calibri"/>
          <w:lang w:val="en-US" w:eastAsia="de-DE"/>
        </w:rPr>
        <w:t xml:space="preserve">Empirically, we will produce the first set of estimates of excess bereavement during a global mortality crises. </w:t>
      </w:r>
      <w:r w:rsidR="009E2E66">
        <w:rPr>
          <w:rFonts w:cs="Calibri"/>
          <w:lang w:val="en-US" w:eastAsia="de-DE"/>
        </w:rPr>
        <w:t>T</w:t>
      </w:r>
      <w:r w:rsidR="001102BD" w:rsidRPr="001C20BD">
        <w:rPr>
          <w:rFonts w:cs="Calibri"/>
          <w:lang w:val="en-US" w:eastAsia="de-DE"/>
        </w:rPr>
        <w:t xml:space="preserve">he question of kin survival </w:t>
      </w:r>
      <w:r w:rsidR="001227D7">
        <w:rPr>
          <w:rFonts w:cs="Calibri"/>
          <w:lang w:val="en-US" w:eastAsia="de-DE"/>
        </w:rPr>
        <w:t xml:space="preserve">is central to </w:t>
      </w:r>
      <w:r w:rsidR="001102BD" w:rsidRPr="001C20BD">
        <w:rPr>
          <w:rFonts w:cs="Calibri"/>
          <w:lang w:val="en-US" w:eastAsia="de-DE"/>
        </w:rPr>
        <w:t>demographic theory</w:t>
      </w:r>
      <w:r w:rsidR="004B7534">
        <w:rPr>
          <w:rFonts w:cs="Calibri"/>
          <w:lang w:val="en-US" w:eastAsia="de-DE"/>
        </w:rPr>
        <w:t>,</w:t>
      </w:r>
      <w:r w:rsidR="00454FA5">
        <w:rPr>
          <w:rFonts w:cs="Calibri"/>
          <w:lang w:val="en-US" w:eastAsia="de-DE"/>
        </w:rPr>
        <w:t xml:space="preserve"> and h</w:t>
      </w:r>
      <w:r w:rsidR="001C20BD" w:rsidRPr="001C20BD">
        <w:rPr>
          <w:rFonts w:cs="Calibri"/>
          <w:lang w:val="en-US" w:eastAsia="de-DE"/>
        </w:rPr>
        <w:t xml:space="preserve">istorical demographers draw liberally on assumptions about kin availability and individual's exposure to </w:t>
      </w:r>
      <w:r w:rsidR="00CC0B97">
        <w:rPr>
          <w:rFonts w:cs="Calibri"/>
          <w:lang w:val="en-US" w:eastAsia="de-DE"/>
        </w:rPr>
        <w:t xml:space="preserve">bereavement </w:t>
      </w:r>
      <w:r w:rsidR="001C20BD" w:rsidRPr="001C20BD">
        <w:rPr>
          <w:rFonts w:cs="Calibri"/>
          <w:lang w:val="en-US" w:eastAsia="de-DE"/>
        </w:rPr>
        <w:t xml:space="preserve">to explain human behavior, especially in the context of </w:t>
      </w:r>
      <w:r w:rsidR="00C73029">
        <w:rPr>
          <w:rFonts w:cs="Calibri"/>
          <w:lang w:val="en-US" w:eastAsia="de-DE"/>
        </w:rPr>
        <w:t xml:space="preserve">mortality crises </w:t>
      </w:r>
      <w:r w:rsidR="001C20BD" w:rsidRPr="001C20BD">
        <w:rPr>
          <w:rFonts w:cs="Calibri"/>
          <w:lang w:val="en-US" w:eastAsia="de-DE"/>
        </w:rPr>
        <w:t xml:space="preserve">but these assumptions are often untested given data </w:t>
      </w:r>
      <w:r w:rsidR="00840D00" w:rsidRPr="001C20BD">
        <w:rPr>
          <w:rFonts w:cs="Calibri"/>
          <w:lang w:val="en-US" w:eastAsia="de-DE"/>
        </w:rPr>
        <w:t>scarcity</w:t>
      </w:r>
      <w:r w:rsidR="001C20BD" w:rsidRPr="001C20BD">
        <w:rPr>
          <w:rFonts w:cs="Calibri"/>
          <w:lang w:val="en-US" w:eastAsia="de-DE"/>
        </w:rPr>
        <w:t>.</w:t>
      </w:r>
      <w:r w:rsidR="00237B02">
        <w:rPr>
          <w:rFonts w:cs="Calibri"/>
          <w:lang w:val="en-US" w:eastAsia="de-DE"/>
        </w:rPr>
        <w:t xml:space="preserve"> </w:t>
      </w:r>
      <w:r w:rsidR="001C20BD" w:rsidRPr="001C20BD">
        <w:rPr>
          <w:rFonts w:cs="Calibri"/>
          <w:lang w:val="en-US" w:eastAsia="de-DE"/>
        </w:rPr>
        <w:t>This project will produce reliable quantitative estimates about the exposure to mortality in the context of a current pandemic.</w:t>
      </w:r>
      <w:r w:rsidR="00237B02">
        <w:rPr>
          <w:rFonts w:cs="Calibri"/>
          <w:lang w:val="en-US" w:eastAsia="de-DE"/>
        </w:rPr>
        <w:t xml:space="preserve"> </w:t>
      </w:r>
    </w:p>
    <w:p w14:paraId="219D5303" w14:textId="77777777" w:rsidR="00FF2741" w:rsidRDefault="00FF2741" w:rsidP="001C20BD">
      <w:pPr>
        <w:spacing w:after="60" w:line="240" w:lineRule="auto"/>
        <w:jc w:val="both"/>
        <w:rPr>
          <w:rFonts w:cs="Calibri"/>
          <w:lang w:val="en-US" w:eastAsia="de-DE"/>
        </w:rPr>
      </w:pPr>
    </w:p>
    <w:p w14:paraId="55F192B2" w14:textId="348B298C" w:rsidR="00830BC2" w:rsidRDefault="00546A52" w:rsidP="001C20BD">
      <w:pPr>
        <w:spacing w:after="60" w:line="240" w:lineRule="auto"/>
        <w:jc w:val="both"/>
        <w:rPr>
          <w:rFonts w:cs="Calibri"/>
          <w:lang w:val="en-US" w:eastAsia="de-DE"/>
        </w:rPr>
      </w:pPr>
      <w:r>
        <w:rPr>
          <w:rFonts w:cs="Calibri"/>
          <w:lang w:val="en-US" w:eastAsia="de-DE"/>
        </w:rPr>
        <w:t>Substantially, t</w:t>
      </w:r>
      <w:r w:rsidR="003B4278">
        <w:rPr>
          <w:rFonts w:cs="Calibri"/>
          <w:lang w:val="en-US" w:eastAsia="de-DE"/>
        </w:rPr>
        <w:t xml:space="preserve">his study will </w:t>
      </w:r>
      <w:r w:rsidR="00CA34F3">
        <w:rPr>
          <w:rFonts w:cs="Calibri"/>
          <w:lang w:val="en-US" w:eastAsia="de-DE"/>
        </w:rPr>
        <w:t xml:space="preserve">help </w:t>
      </w:r>
      <w:r w:rsidR="00CC0C36">
        <w:rPr>
          <w:rFonts w:cs="Calibri"/>
          <w:lang w:val="en-US" w:eastAsia="de-DE"/>
        </w:rPr>
        <w:t xml:space="preserve">elucidate </w:t>
      </w:r>
      <w:r w:rsidR="00CA3E53">
        <w:rPr>
          <w:rFonts w:cs="Calibri"/>
          <w:lang w:val="en-US" w:eastAsia="de-DE"/>
        </w:rPr>
        <w:t xml:space="preserve">the </w:t>
      </w:r>
      <w:r w:rsidR="006F778E">
        <w:rPr>
          <w:rFonts w:cs="Calibri"/>
          <w:lang w:val="en-US" w:eastAsia="de-DE"/>
        </w:rPr>
        <w:t xml:space="preserve">mechanisms linking </w:t>
      </w:r>
      <w:r w:rsidR="003B4278">
        <w:rPr>
          <w:rFonts w:cs="Calibri"/>
          <w:lang w:val="en-US" w:eastAsia="de-DE"/>
        </w:rPr>
        <w:t xml:space="preserve">bereavement </w:t>
      </w:r>
      <w:r w:rsidR="006F778E">
        <w:rPr>
          <w:rFonts w:cs="Calibri"/>
          <w:lang w:val="en-US" w:eastAsia="de-DE"/>
        </w:rPr>
        <w:t xml:space="preserve">and </w:t>
      </w:r>
      <w:r w:rsidR="003B4278">
        <w:rPr>
          <w:rFonts w:cs="Calibri"/>
          <w:lang w:val="en-US" w:eastAsia="de-DE"/>
        </w:rPr>
        <w:t>mental health.</w:t>
      </w:r>
      <w:r w:rsidR="002A131E">
        <w:rPr>
          <w:rFonts w:cs="Calibri"/>
          <w:lang w:val="en-US" w:eastAsia="de-DE"/>
        </w:rPr>
        <w:t xml:space="preserve"> </w:t>
      </w:r>
      <w:r w:rsidR="00E6066C">
        <w:rPr>
          <w:rFonts w:cs="Calibri"/>
          <w:lang w:val="en-US" w:eastAsia="de-DE"/>
        </w:rPr>
        <w:t xml:space="preserve">Previous studies have documented </w:t>
      </w:r>
      <w:r w:rsidR="003B4278">
        <w:rPr>
          <w:rFonts w:cs="Calibri"/>
          <w:lang w:val="en-US" w:eastAsia="de-DE"/>
        </w:rPr>
        <w:t xml:space="preserve">a negative relationship between the two </w:t>
      </w:r>
      <w:r w:rsidR="00E6066C">
        <w:rPr>
          <w:rFonts w:cs="Calibri"/>
          <w:lang w:val="en-US" w:eastAsia="de-DE"/>
        </w:rPr>
        <w:fldChar w:fldCharType="begin"/>
      </w:r>
      <w:r w:rsidR="00E6066C">
        <w:rPr>
          <w:rFonts w:cs="Calibri"/>
          <w:lang w:val="en-US" w:eastAsia="de-DE"/>
        </w:rPr>
        <w:instrText xml:space="preserve"> ADDIN ZOTERO_ITEM CSL_CITATION {"citationID":"TLmqjoeC","properties":{"formattedCitation":"(Raker,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E6066C">
        <w:rPr>
          <w:rFonts w:cs="Calibri"/>
          <w:lang w:val="en-US" w:eastAsia="de-DE"/>
        </w:rPr>
        <w:fldChar w:fldCharType="separate"/>
      </w:r>
      <w:r w:rsidR="00E6066C" w:rsidRPr="00E6066C">
        <w:rPr>
          <w:rFonts w:cs="Arial"/>
          <w:lang w:val="en-US"/>
        </w:rPr>
        <w:t>(Raker, Zacher, and Lowe 2020)</w:t>
      </w:r>
      <w:r w:rsidR="00E6066C">
        <w:rPr>
          <w:rFonts w:cs="Calibri"/>
          <w:lang w:val="en-US" w:eastAsia="de-DE"/>
        </w:rPr>
        <w:fldChar w:fldCharType="end"/>
      </w:r>
      <w:r w:rsidR="003B4278">
        <w:rPr>
          <w:rFonts w:cs="Calibri"/>
          <w:lang w:val="en-US" w:eastAsia="de-DE"/>
        </w:rPr>
        <w:t xml:space="preserve">, but we know nothing about how </w:t>
      </w:r>
      <w:r w:rsidR="00E31011">
        <w:rPr>
          <w:rFonts w:cs="Calibri"/>
          <w:lang w:val="en-US" w:eastAsia="de-DE"/>
        </w:rPr>
        <w:t>generalized increase</w:t>
      </w:r>
      <w:r w:rsidR="00E42A5C">
        <w:rPr>
          <w:rFonts w:cs="Calibri"/>
          <w:lang w:val="en-US" w:eastAsia="de-DE"/>
        </w:rPr>
        <w:t>s</w:t>
      </w:r>
      <w:r w:rsidR="00E31011">
        <w:rPr>
          <w:rFonts w:cs="Calibri"/>
          <w:lang w:val="en-US" w:eastAsia="de-DE"/>
        </w:rPr>
        <w:t xml:space="preserve"> in the frequency of death </w:t>
      </w:r>
      <w:r w:rsidR="002A131E">
        <w:rPr>
          <w:rFonts w:cs="Calibri"/>
          <w:lang w:val="en-US" w:eastAsia="de-DE"/>
        </w:rPr>
        <w:t>will affect the well</w:t>
      </w:r>
      <w:r w:rsidR="004B7534">
        <w:rPr>
          <w:rFonts w:cs="Calibri"/>
          <w:lang w:val="en-US" w:eastAsia="de-DE"/>
        </w:rPr>
        <w:t>-</w:t>
      </w:r>
      <w:r w:rsidR="002A131E">
        <w:rPr>
          <w:rFonts w:cs="Calibri"/>
          <w:lang w:val="en-US" w:eastAsia="de-DE"/>
        </w:rPr>
        <w:t xml:space="preserve">being of grieving relatives </w:t>
      </w:r>
      <w:r w:rsidR="00C702D3">
        <w:rPr>
          <w:rFonts w:cs="Calibri"/>
          <w:lang w:val="en-US" w:eastAsia="de-DE"/>
        </w:rPr>
        <w:t>during</w:t>
      </w:r>
      <w:r w:rsidR="00E42A5C">
        <w:rPr>
          <w:rFonts w:cs="Calibri"/>
          <w:lang w:val="en-US" w:eastAsia="de-DE"/>
        </w:rPr>
        <w:t xml:space="preserve"> </w:t>
      </w:r>
      <w:r w:rsidR="00771D4F">
        <w:rPr>
          <w:rFonts w:cs="Calibri"/>
          <w:lang w:val="en-US" w:eastAsia="de-DE"/>
        </w:rPr>
        <w:t xml:space="preserve">a </w:t>
      </w:r>
      <w:r w:rsidR="00E42A5C">
        <w:rPr>
          <w:rFonts w:cs="Calibri"/>
          <w:lang w:val="en-US" w:eastAsia="de-DE"/>
        </w:rPr>
        <w:t xml:space="preserve">global </w:t>
      </w:r>
      <w:r w:rsidR="003B4278">
        <w:rPr>
          <w:rFonts w:cs="Calibri"/>
          <w:lang w:val="en-US" w:eastAsia="de-DE"/>
        </w:rPr>
        <w:t>pandemic</w:t>
      </w:r>
      <w:r w:rsidR="00771D4F">
        <w:rPr>
          <w:rFonts w:cs="Calibri"/>
          <w:lang w:val="en-US" w:eastAsia="de-DE"/>
        </w:rPr>
        <w:t>.</w:t>
      </w:r>
    </w:p>
    <w:p w14:paraId="3B6D5E61" w14:textId="77777777" w:rsidR="00F43373" w:rsidRDefault="00F43373" w:rsidP="001C20BD">
      <w:pPr>
        <w:spacing w:after="60" w:line="240" w:lineRule="auto"/>
        <w:jc w:val="both"/>
        <w:rPr>
          <w:rFonts w:cs="Calibri"/>
          <w:lang w:val="en-US" w:eastAsia="de-DE"/>
        </w:rPr>
      </w:pPr>
    </w:p>
    <w:p w14:paraId="12A3899F" w14:textId="6DCA7538" w:rsidR="00F43373" w:rsidRPr="00E35956" w:rsidRDefault="00F43373" w:rsidP="00F43373">
      <w:pPr>
        <w:spacing w:after="60" w:line="240" w:lineRule="auto"/>
        <w:jc w:val="both"/>
        <w:rPr>
          <w:rFonts w:cs="Arial"/>
          <w:b/>
          <w:smallCaps/>
          <w:lang w:val="en-US"/>
        </w:rPr>
      </w:pPr>
      <w:r w:rsidRPr="00E35956">
        <w:rPr>
          <w:rFonts w:cs="Arial"/>
          <w:b/>
          <w:smallCaps/>
          <w:lang w:val="en-US"/>
        </w:rPr>
        <w:t xml:space="preserve">Details on collaboration </w:t>
      </w:r>
    </w:p>
    <w:p w14:paraId="26E35142" w14:textId="119DB5AA" w:rsidR="00F43373" w:rsidRDefault="00F43373" w:rsidP="00F43373">
      <w:pPr>
        <w:spacing w:after="60" w:line="240" w:lineRule="auto"/>
        <w:jc w:val="both"/>
        <w:rPr>
          <w:rFonts w:cs="Calibri"/>
          <w:lang w:val="en-US" w:eastAsia="de-DE"/>
        </w:rPr>
      </w:pPr>
      <w:r w:rsidRPr="00821C88">
        <w:rPr>
          <w:rFonts w:cs="Calibri"/>
          <w:lang w:val="en-US" w:eastAsia="de-DE"/>
        </w:rPr>
        <w:t>Diego Alburez-Gutierrez</w:t>
      </w:r>
      <w:r w:rsidR="000E0AC8">
        <w:rPr>
          <w:rFonts w:cs="Calibri"/>
          <w:lang w:val="en-US" w:eastAsia="de-DE"/>
        </w:rPr>
        <w:t xml:space="preserve"> </w:t>
      </w:r>
      <w:r w:rsidR="00C00951">
        <w:rPr>
          <w:rFonts w:cs="Calibri"/>
          <w:lang w:val="en-US" w:eastAsia="de-DE"/>
        </w:rPr>
        <w:t>will lead the project and contribute to the m</w:t>
      </w:r>
      <w:r w:rsidR="00ED316C">
        <w:rPr>
          <w:rFonts w:cs="Calibri"/>
          <w:lang w:val="en-US" w:eastAsia="de-DE"/>
        </w:rPr>
        <w:t xml:space="preserve">ethodological and empirical work and </w:t>
      </w:r>
      <w:r w:rsidR="009144E6">
        <w:rPr>
          <w:rFonts w:cs="Calibri"/>
          <w:lang w:val="en-US" w:eastAsia="de-DE"/>
        </w:rPr>
        <w:t>to writing</w:t>
      </w:r>
      <w:r w:rsidR="00C00951">
        <w:rPr>
          <w:rFonts w:cs="Calibri"/>
          <w:lang w:val="en-US" w:eastAsia="de-DE"/>
        </w:rPr>
        <w:t xml:space="preserve"> the final papers. </w:t>
      </w:r>
      <w:r w:rsidRPr="00821C88">
        <w:rPr>
          <w:rFonts w:cs="Calibri"/>
          <w:lang w:val="en-US" w:eastAsia="de-DE"/>
        </w:rPr>
        <w:t xml:space="preserve">Emilio Zagheni </w:t>
      </w:r>
      <w:r>
        <w:rPr>
          <w:rFonts w:cs="Calibri"/>
          <w:lang w:val="en-US" w:eastAsia="de-DE"/>
        </w:rPr>
        <w:t xml:space="preserve">will provide methodological supervision and assistance for project management. </w:t>
      </w:r>
      <w:commentRangeStart w:id="9"/>
      <w:r w:rsidR="00552CEF">
        <w:rPr>
          <w:rFonts w:cs="Calibri"/>
          <w:lang w:val="en-US" w:eastAsia="de-DE"/>
        </w:rPr>
        <w:t xml:space="preserve">Ivan Williams </w:t>
      </w:r>
      <w:commentRangeEnd w:id="9"/>
      <w:r w:rsidR="00563FE0">
        <w:rPr>
          <w:rStyle w:val="CommentReference"/>
        </w:rPr>
        <w:commentReference w:id="9"/>
      </w:r>
      <w:r w:rsidR="004174A4">
        <w:rPr>
          <w:rFonts w:cs="Calibri"/>
          <w:lang w:val="en-US" w:eastAsia="de-DE"/>
        </w:rPr>
        <w:t>(Universidad de Buenos Aires</w:t>
      </w:r>
      <w:r w:rsidR="00CA5297">
        <w:rPr>
          <w:rFonts w:cs="Calibri"/>
          <w:lang w:val="en-US" w:eastAsia="de-DE"/>
        </w:rPr>
        <w:t>, Argentina</w:t>
      </w:r>
      <w:r w:rsidR="004174A4">
        <w:rPr>
          <w:rFonts w:cs="Calibri"/>
          <w:lang w:val="en-US" w:eastAsia="de-DE"/>
        </w:rPr>
        <w:t>)</w:t>
      </w:r>
      <w:r w:rsidR="00333C4B">
        <w:rPr>
          <w:rFonts w:cs="Calibri"/>
          <w:lang w:val="en-US" w:eastAsia="de-DE"/>
        </w:rPr>
        <w:t xml:space="preserve"> </w:t>
      </w:r>
      <w:r w:rsidR="00EA7D8C">
        <w:rPr>
          <w:rFonts w:cs="Calibri"/>
          <w:lang w:val="en-US" w:eastAsia="de-DE"/>
        </w:rPr>
        <w:t xml:space="preserve">will </w:t>
      </w:r>
      <w:r w:rsidR="00FD796E">
        <w:rPr>
          <w:rFonts w:cs="Calibri"/>
          <w:lang w:val="en-US" w:eastAsia="de-DE"/>
        </w:rPr>
        <w:t>lead the formal methodological development</w:t>
      </w:r>
      <w:r w:rsidR="00724033">
        <w:rPr>
          <w:rFonts w:cs="Calibri"/>
          <w:lang w:val="en-US" w:eastAsia="de-DE"/>
        </w:rPr>
        <w:t xml:space="preserve"> working as a research assistant</w:t>
      </w:r>
      <w:r w:rsidR="00FD796E">
        <w:rPr>
          <w:rFonts w:cs="Calibri"/>
          <w:lang w:val="en-US" w:eastAsia="de-DE"/>
        </w:rPr>
        <w:t>.</w:t>
      </w:r>
      <w:r w:rsidR="009C7C84">
        <w:rPr>
          <w:rFonts w:cs="Calibri"/>
          <w:lang w:val="en-US" w:eastAsia="de-DE"/>
        </w:rPr>
        <w:t xml:space="preserve"> A </w:t>
      </w:r>
      <w:r w:rsidR="005E4C9F">
        <w:rPr>
          <w:rFonts w:cs="Calibri"/>
          <w:lang w:val="en-US" w:eastAsia="de-DE"/>
        </w:rPr>
        <w:t xml:space="preserve">PhD student </w:t>
      </w:r>
      <w:r w:rsidR="00FE3FAC">
        <w:rPr>
          <w:rFonts w:cs="Calibri"/>
          <w:lang w:val="en-US" w:eastAsia="de-DE"/>
        </w:rPr>
        <w:t>supervised by the</w:t>
      </w:r>
      <w:r w:rsidR="00757C6E">
        <w:rPr>
          <w:rFonts w:cs="Calibri"/>
          <w:lang w:val="en-US" w:eastAsia="de-DE"/>
        </w:rPr>
        <w:t xml:space="preserve"> </w:t>
      </w:r>
      <w:r w:rsidR="00FE3FAC">
        <w:rPr>
          <w:rFonts w:cs="Calibri"/>
          <w:lang w:val="en-US" w:eastAsia="de-DE"/>
        </w:rPr>
        <w:t>Alburez-Gutierrez</w:t>
      </w:r>
      <w:r w:rsidR="001F667A">
        <w:rPr>
          <w:rFonts w:cs="Calibri"/>
          <w:lang w:val="en-US" w:eastAsia="de-DE"/>
        </w:rPr>
        <w:t xml:space="preserve"> </w:t>
      </w:r>
      <w:r w:rsidR="009C7C84">
        <w:rPr>
          <w:rFonts w:cs="Calibri"/>
          <w:lang w:val="en-US" w:eastAsia="de-DE"/>
        </w:rPr>
        <w:t>will conduct the empirical analys</w:t>
      </w:r>
      <w:r w:rsidR="00757C6E">
        <w:rPr>
          <w:rFonts w:cs="Calibri"/>
          <w:lang w:val="en-US" w:eastAsia="de-DE"/>
        </w:rPr>
        <w:t>e</w:t>
      </w:r>
      <w:r w:rsidR="009C7C84">
        <w:rPr>
          <w:rFonts w:cs="Calibri"/>
          <w:lang w:val="en-US" w:eastAsia="de-DE"/>
        </w:rPr>
        <w:t>s</w:t>
      </w:r>
      <w:r w:rsidR="00BF54BC">
        <w:rPr>
          <w:rFonts w:cs="Calibri"/>
          <w:lang w:val="en-US" w:eastAsia="de-DE"/>
        </w:rPr>
        <w:t xml:space="preserve"> including the analysis of the micro-data</w:t>
      </w:r>
      <w:r w:rsidR="0060392C">
        <w:rPr>
          <w:rFonts w:cs="Calibri"/>
          <w:lang w:val="en-US" w:eastAsia="de-DE"/>
        </w:rPr>
        <w:t xml:space="preserve"> </w:t>
      </w:r>
      <w:r w:rsidR="00F7398F">
        <w:rPr>
          <w:rFonts w:cs="Calibri"/>
          <w:lang w:val="en-US" w:eastAsia="de-DE"/>
        </w:rPr>
        <w:t xml:space="preserve">linking bereavement to health </w:t>
      </w:r>
      <w:commentRangeStart w:id="10"/>
      <w:r w:rsidR="00F7398F">
        <w:rPr>
          <w:rFonts w:cs="Calibri"/>
          <w:lang w:val="en-US" w:eastAsia="de-DE"/>
        </w:rPr>
        <w:t>outcomes</w:t>
      </w:r>
      <w:commentRangeEnd w:id="10"/>
      <w:r w:rsidR="002411A3">
        <w:rPr>
          <w:rStyle w:val="CommentReference"/>
        </w:rPr>
        <w:commentReference w:id="10"/>
      </w:r>
      <w:r w:rsidR="00251325">
        <w:rPr>
          <w:rFonts w:cs="Calibri"/>
          <w:lang w:val="en-US" w:eastAsia="de-DE"/>
        </w:rPr>
        <w:t>.</w:t>
      </w:r>
    </w:p>
    <w:p w14:paraId="189B5A01" w14:textId="77777777" w:rsidR="00A16319" w:rsidRPr="00A16319" w:rsidRDefault="00A16319" w:rsidP="00A16319">
      <w:pPr>
        <w:spacing w:after="60" w:line="240" w:lineRule="auto"/>
        <w:jc w:val="both"/>
        <w:rPr>
          <w:rFonts w:cs="Calibri"/>
          <w:lang w:val="en-US" w:eastAsia="de-DE"/>
        </w:rPr>
      </w:pPr>
    </w:p>
    <w:p w14:paraId="1AD88DB7" w14:textId="77777777" w:rsidR="00237B02" w:rsidRDefault="00237B02" w:rsidP="00237B02">
      <w:pPr>
        <w:spacing w:after="60" w:line="240" w:lineRule="auto"/>
        <w:jc w:val="both"/>
        <w:rPr>
          <w:rFonts w:cs="Arial"/>
          <w:b/>
          <w:smallCaps/>
          <w:lang w:val="en-US"/>
        </w:rPr>
      </w:pPr>
      <w:r>
        <w:rPr>
          <w:rFonts w:cs="Arial"/>
          <w:b/>
          <w:smallCaps/>
          <w:lang w:val="en-US"/>
        </w:rPr>
        <w:t>References</w:t>
      </w:r>
    </w:p>
    <w:p w14:paraId="111F1748" w14:textId="77777777" w:rsidR="005B6D6D" w:rsidRPr="005B6D6D" w:rsidRDefault="00245378" w:rsidP="005B6D6D">
      <w:pPr>
        <w:pStyle w:val="Bibliography"/>
        <w:rPr>
          <w:rFonts w:cs="Arial"/>
          <w:szCs w:val="24"/>
          <w:lang w:val="en-US"/>
        </w:rPr>
      </w:pPr>
      <w:r>
        <w:rPr>
          <w:lang w:val="en-US" w:eastAsia="de-DE"/>
        </w:rPr>
        <w:fldChar w:fldCharType="begin"/>
      </w:r>
      <w:r w:rsidR="005B6D6D">
        <w:rPr>
          <w:lang w:val="en-US" w:eastAsia="de-DE"/>
        </w:rPr>
        <w:instrText xml:space="preserve"> ADDIN ZOTERO_BIBL {"uncited":[],"omitted":[],"custom":[[["http://zotero.org/groups/2241996/items/X7T4JNWU"],"Alburez-Gutierrez, D. (2019). Blood is thicker than bloodshed: A genealogical approach to reconstruct populations after armed conflicts. {\\i{}Demographic Research} 40:627\\uc0\\u8211{}656."],[["http://zotero.org/groups/2241996/items/9MCTG2Z6"],"Smith-Greenaway, E. and Trinitapoli, J. (2020). Maternal cumulative prevalence measures of child mortality show heavy burden in sub-Saharan Africa. {\\i{}Proceedings of the National Academy of Sciences}:201907343."],[["http://zotero.org/groups/2241996/items/4B74GZ9M"],"Hendrickson, K.C. (2009). Morbidity, mortality, and parental grief: A review of the literature on the relationship between the death of a child and the subsequent health of parents. {\\i{}Palliative and Supportive Care} 7(1):109\\uc0\\u8211{}119."],[["http://zotero.org/groups/2241996/items/L6LDUNZK"],"Raker, E.J., Zacher, M., and Lowe, S.R. (2020). Lessons from Hurricane Katrina for predicting the indirect health consequences of the COVID-19 pandemic. {\\i{}Proceedings of the National Academy of Sciences}:202006706."]]} CSL_BIBLIOGRAPHY </w:instrText>
      </w:r>
      <w:r>
        <w:rPr>
          <w:lang w:val="en-US" w:eastAsia="de-DE"/>
        </w:rPr>
        <w:fldChar w:fldCharType="separate"/>
      </w:r>
      <w:r w:rsidR="005B6D6D" w:rsidRPr="005B6D6D">
        <w:rPr>
          <w:rFonts w:cs="Arial"/>
          <w:szCs w:val="24"/>
          <w:lang w:val="en-US"/>
        </w:rPr>
        <w:t xml:space="preserve">Alburez-Gutierrez, D. (2019). Blood is thicker than bloodshed: A genealogical approach to reconstruct populations after armed conflicts. </w:t>
      </w:r>
      <w:r w:rsidR="005B6D6D" w:rsidRPr="005B6D6D">
        <w:rPr>
          <w:rFonts w:cs="Arial"/>
          <w:i/>
          <w:iCs/>
          <w:szCs w:val="24"/>
          <w:lang w:val="en-US"/>
        </w:rPr>
        <w:t>Demographic Research</w:t>
      </w:r>
      <w:r w:rsidR="005B6D6D" w:rsidRPr="005B6D6D">
        <w:rPr>
          <w:rFonts w:cs="Arial"/>
          <w:szCs w:val="24"/>
          <w:lang w:val="en-US"/>
        </w:rPr>
        <w:t xml:space="preserve"> 40:627–656.</w:t>
      </w:r>
    </w:p>
    <w:p w14:paraId="70CCD5A2" w14:textId="77777777" w:rsidR="005B6D6D" w:rsidRPr="005B6D6D" w:rsidRDefault="005B6D6D" w:rsidP="005B6D6D">
      <w:pPr>
        <w:pStyle w:val="Bibliography"/>
        <w:rPr>
          <w:rFonts w:cs="Arial"/>
          <w:szCs w:val="24"/>
          <w:lang w:val="en-US"/>
        </w:rPr>
      </w:pPr>
      <w:r w:rsidRPr="005B6D6D">
        <w:rPr>
          <w:rFonts w:cs="Arial"/>
          <w:szCs w:val="24"/>
          <w:lang w:val="en-US"/>
        </w:rPr>
        <w:t xml:space="preserve">Alburez-Gutierrez, D., Kolk, M., and Zagheni, E. (2019). </w:t>
      </w:r>
      <w:r w:rsidRPr="005B6D6D">
        <w:rPr>
          <w:rFonts w:cs="Arial"/>
          <w:i/>
          <w:iCs/>
          <w:szCs w:val="24"/>
          <w:lang w:val="en-US"/>
        </w:rPr>
        <w:t>Women’s Experience of Child Death over the Life Course: A Global Demographic Perspective</w:t>
      </w:r>
      <w:r w:rsidRPr="005B6D6D">
        <w:rPr>
          <w:rFonts w:cs="Arial"/>
          <w:szCs w:val="24"/>
          <w:lang w:val="en-US"/>
        </w:rPr>
        <w:t>. SocArXiv. doi:10.31235/osf.io/s69fz.</w:t>
      </w:r>
    </w:p>
    <w:p w14:paraId="7D2C95B1" w14:textId="77777777" w:rsidR="005B6D6D" w:rsidRPr="005B6D6D" w:rsidRDefault="005B6D6D" w:rsidP="005B6D6D">
      <w:pPr>
        <w:pStyle w:val="Bibliography"/>
        <w:rPr>
          <w:rFonts w:cs="Arial"/>
          <w:szCs w:val="24"/>
          <w:lang w:val="en-US"/>
        </w:rPr>
      </w:pPr>
      <w:r w:rsidRPr="005B6D6D">
        <w:rPr>
          <w:rFonts w:cs="Arial"/>
          <w:szCs w:val="24"/>
          <w:lang w:val="en-US"/>
        </w:rPr>
        <w:t xml:space="preserve">Hendrickson, K.C. (2009). Morbidity, mortality, and parental grief: A review of the literature on the relationship between the death of a child and the subsequent health of parents. </w:t>
      </w:r>
      <w:r w:rsidRPr="005B6D6D">
        <w:rPr>
          <w:rFonts w:cs="Arial"/>
          <w:i/>
          <w:iCs/>
          <w:szCs w:val="24"/>
          <w:lang w:val="en-US"/>
        </w:rPr>
        <w:t>Palliative and Supportive Care</w:t>
      </w:r>
      <w:r w:rsidRPr="005B6D6D">
        <w:rPr>
          <w:rFonts w:cs="Arial"/>
          <w:szCs w:val="24"/>
          <w:lang w:val="en-US"/>
        </w:rPr>
        <w:t xml:space="preserve"> 7(1):109–119.</w:t>
      </w:r>
    </w:p>
    <w:p w14:paraId="3277B298" w14:textId="77777777" w:rsidR="005B6D6D" w:rsidRPr="005B6D6D" w:rsidRDefault="005B6D6D" w:rsidP="005B6D6D">
      <w:pPr>
        <w:pStyle w:val="Bibliography"/>
        <w:rPr>
          <w:rFonts w:cs="Arial"/>
          <w:szCs w:val="24"/>
          <w:lang w:val="en-US"/>
        </w:rPr>
      </w:pPr>
      <w:r w:rsidRPr="005B6D6D">
        <w:rPr>
          <w:rFonts w:cs="Arial"/>
          <w:szCs w:val="24"/>
          <w:lang w:val="en-US"/>
        </w:rPr>
        <w:t>Mason, C. and Zagheni, E. (2014). The sandwich generation: demographic determinants of global trends. Paper presented at Annual Meeting of the Population Association of America-PAA, Washington, D.C., 2014.</w:t>
      </w:r>
    </w:p>
    <w:p w14:paraId="350B3E79" w14:textId="77777777" w:rsidR="005B6D6D" w:rsidRPr="005B6D6D" w:rsidRDefault="005B6D6D" w:rsidP="005B6D6D">
      <w:pPr>
        <w:pStyle w:val="Bibliography"/>
        <w:rPr>
          <w:rFonts w:cs="Arial"/>
          <w:szCs w:val="24"/>
          <w:lang w:val="en-US"/>
        </w:rPr>
      </w:pPr>
      <w:r w:rsidRPr="005B6D6D">
        <w:rPr>
          <w:rFonts w:cs="Arial"/>
          <w:szCs w:val="24"/>
          <w:lang w:val="en-US"/>
        </w:rPr>
        <w:t xml:space="preserve">Nepomuceno, M., Acosta, E., Alburez-Gutierrez, D., Aburto, J.M., Gagnon, A., and Turra, C. (Forthcoming). Besides population age-structure, health and other demographic factors can contribute to understanding the COVID-19 burden across the globe. </w:t>
      </w:r>
      <w:r w:rsidRPr="005B6D6D">
        <w:rPr>
          <w:rFonts w:cs="Arial"/>
          <w:i/>
          <w:iCs/>
          <w:szCs w:val="24"/>
          <w:lang w:val="en-US"/>
        </w:rPr>
        <w:t>Proceedings of the National Academy of Sciences</w:t>
      </w:r>
      <w:r w:rsidRPr="005B6D6D">
        <w:rPr>
          <w:rFonts w:cs="Arial"/>
          <w:szCs w:val="24"/>
          <w:lang w:val="en-US"/>
        </w:rPr>
        <w:t>(Accepted for publication).</w:t>
      </w:r>
    </w:p>
    <w:p w14:paraId="0B6865DA" w14:textId="77777777" w:rsidR="005B6D6D" w:rsidRPr="005B6D6D" w:rsidRDefault="005B6D6D" w:rsidP="005B6D6D">
      <w:pPr>
        <w:pStyle w:val="Bibliography"/>
        <w:rPr>
          <w:rFonts w:cs="Arial"/>
          <w:szCs w:val="24"/>
          <w:lang w:val="en-US"/>
        </w:rPr>
      </w:pPr>
      <w:r w:rsidRPr="005B6D6D">
        <w:rPr>
          <w:rFonts w:cs="Arial"/>
          <w:szCs w:val="24"/>
          <w:lang w:val="en-US"/>
        </w:rPr>
        <w:t xml:space="preserve">Raker, E.J., Zacher, M., and Lowe, S.R. (2020). Lessons from Hurricane Katrina for predicting the indirect health consequences of the COVID-19 pandemic. </w:t>
      </w:r>
      <w:r w:rsidRPr="005B6D6D">
        <w:rPr>
          <w:rFonts w:cs="Arial"/>
          <w:i/>
          <w:iCs/>
          <w:szCs w:val="24"/>
          <w:lang w:val="en-US"/>
        </w:rPr>
        <w:t>Proceedings of the National Academy of Sciences</w:t>
      </w:r>
      <w:r w:rsidRPr="005B6D6D">
        <w:rPr>
          <w:rFonts w:cs="Arial"/>
          <w:szCs w:val="24"/>
          <w:lang w:val="en-US"/>
        </w:rPr>
        <w:t>:202006706.</w:t>
      </w:r>
    </w:p>
    <w:p w14:paraId="3F181105" w14:textId="77777777" w:rsidR="005B6D6D" w:rsidRPr="005B6D6D" w:rsidRDefault="005B6D6D" w:rsidP="005B6D6D">
      <w:pPr>
        <w:pStyle w:val="Bibliography"/>
        <w:rPr>
          <w:rFonts w:cs="Arial"/>
          <w:szCs w:val="24"/>
          <w:lang w:val="en-US"/>
        </w:rPr>
      </w:pPr>
      <w:r w:rsidRPr="005B6D6D">
        <w:rPr>
          <w:rFonts w:cs="Arial"/>
          <w:szCs w:val="24"/>
          <w:lang w:val="en-US"/>
        </w:rPr>
        <w:t xml:space="preserve">Smith-Greenaway, E. and Trinitapoli, J. (2020). Maternal cumulative prevalence measures of child mortality show heavy burden in sub-Saharan Africa. </w:t>
      </w:r>
      <w:r w:rsidRPr="005B6D6D">
        <w:rPr>
          <w:rFonts w:cs="Arial"/>
          <w:i/>
          <w:iCs/>
          <w:szCs w:val="24"/>
          <w:lang w:val="en-US"/>
        </w:rPr>
        <w:t>Proceedings of the National Academy of Sciences</w:t>
      </w:r>
      <w:r w:rsidRPr="005B6D6D">
        <w:rPr>
          <w:rFonts w:cs="Arial"/>
          <w:szCs w:val="24"/>
          <w:lang w:val="en-US"/>
        </w:rPr>
        <w:t>:201907343.</w:t>
      </w:r>
    </w:p>
    <w:p w14:paraId="47A51082" w14:textId="56850895" w:rsidR="00237B02" w:rsidRPr="00245378" w:rsidRDefault="005B6D6D" w:rsidP="007224ED">
      <w:pPr>
        <w:pStyle w:val="Bibliography"/>
        <w:rPr>
          <w:rFonts w:cs="Calibri"/>
          <w:lang w:val="en-US" w:eastAsia="de-DE"/>
        </w:rPr>
      </w:pPr>
      <w:r w:rsidRPr="005B6D6D">
        <w:rPr>
          <w:rFonts w:cs="Arial"/>
          <w:szCs w:val="24"/>
          <w:lang w:val="en-US"/>
        </w:rPr>
        <w:t xml:space="preserve">Verdery, A.M. and Smith-Greenaway, E. (2020). COVID-19 and Family Bereavement in the United States. </w:t>
      </w:r>
      <w:r w:rsidRPr="005B6D6D">
        <w:rPr>
          <w:rFonts w:cs="Arial"/>
          <w:i/>
          <w:iCs/>
          <w:szCs w:val="24"/>
        </w:rPr>
        <w:t>Applied Demography</w:t>
      </w:r>
      <w:r w:rsidRPr="005B6D6D">
        <w:rPr>
          <w:rFonts w:cs="Arial"/>
          <w:szCs w:val="24"/>
        </w:rPr>
        <w:t xml:space="preserve"> 32:1–2.</w:t>
      </w:r>
      <w:r w:rsidR="00245378">
        <w:rPr>
          <w:rFonts w:cs="Calibri"/>
          <w:lang w:val="en-US" w:eastAsia="de-DE"/>
        </w:rPr>
        <w:fldChar w:fldCharType="end"/>
      </w:r>
    </w:p>
    <w:sectPr w:rsidR="00237B02" w:rsidRPr="00245378" w:rsidSect="00765869">
      <w:headerReference w:type="default" r:id="rId11"/>
      <w:footerReference w:type="default" r:id="rId12"/>
      <w:pgSz w:w="11906" w:h="16838"/>
      <w:pgMar w:top="1702" w:right="1417" w:bottom="1134" w:left="1417" w:header="709"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PIDR_D\Zagheni" w:date="2020-05-28T16:12:00Z" w:initials="M">
    <w:p w14:paraId="4890B9CE" w14:textId="7C790F9B" w:rsidR="006D7466" w:rsidRPr="006D7466" w:rsidRDefault="006D7466">
      <w:pPr>
        <w:pStyle w:val="CommentText"/>
        <w:rPr>
          <w:lang w:val="en-US"/>
        </w:rPr>
      </w:pPr>
      <w:r>
        <w:rPr>
          <w:rStyle w:val="CommentReference"/>
        </w:rPr>
        <w:annotationRef/>
      </w:r>
      <w:r w:rsidRPr="006D7466">
        <w:rPr>
          <w:lang w:val="en-US"/>
        </w:rPr>
        <w:t>Include an example or 2 of surveys that will be become available. Maybe SHARE, GGS or others?</w:t>
      </w:r>
    </w:p>
    <w:p w14:paraId="0892A2B8" w14:textId="77777777" w:rsidR="006D7466" w:rsidRPr="006D7466" w:rsidRDefault="006D7466">
      <w:pPr>
        <w:pStyle w:val="CommentText"/>
        <w:rPr>
          <w:lang w:val="en-US"/>
        </w:rPr>
      </w:pPr>
    </w:p>
    <w:p w14:paraId="4B58B84D" w14:textId="34CFC030" w:rsidR="006D7466" w:rsidRPr="006D7466" w:rsidRDefault="006D7466">
      <w:pPr>
        <w:pStyle w:val="CommentText"/>
        <w:rPr>
          <w:lang w:val="en-US"/>
        </w:rPr>
      </w:pPr>
      <w:r w:rsidRPr="006D7466">
        <w:rPr>
          <w:lang w:val="en-US"/>
        </w:rPr>
        <w:t>As a mitigation strategy, you can include that at MPIDR we have been running an online survey</w:t>
      </w:r>
      <w:r w:rsidR="0060570A">
        <w:rPr>
          <w:lang w:val="en-US"/>
        </w:rPr>
        <w:t>, that will have a follow up.</w:t>
      </w:r>
      <w:r w:rsidRPr="006D7466">
        <w:rPr>
          <w:lang w:val="en-US"/>
        </w:rPr>
        <w:t xml:space="preserve"> If the other surveys</w:t>
      </w:r>
      <w:r>
        <w:rPr>
          <w:lang w:val="en-US"/>
        </w:rPr>
        <w:t xml:space="preserve"> do not become available, </w:t>
      </w:r>
      <w:r w:rsidR="0060570A">
        <w:rPr>
          <w:lang w:val="en-US"/>
        </w:rPr>
        <w:t>we may not have the full set of variables form those surveys, but we would still get some valuable information from the follow-up of the Health Behavior Survey run at MPIDR.</w:t>
      </w:r>
      <w:r w:rsidRPr="006D7466">
        <w:rPr>
          <w:lang w:val="en-US"/>
        </w:rPr>
        <w:t xml:space="preserve"> </w:t>
      </w:r>
    </w:p>
  </w:comment>
  <w:comment w:id="2" w:author="MPIDR_D\mccann" w:date="2020-05-27T14:27:00Z" w:initials="KMcC">
    <w:p w14:paraId="29F63E96" w14:textId="3599099F" w:rsidR="004B7534" w:rsidRPr="004B7534" w:rsidRDefault="004B7534">
      <w:pPr>
        <w:pStyle w:val="CommentText"/>
        <w:rPr>
          <w:lang w:val="en-GB"/>
        </w:rPr>
      </w:pPr>
      <w:r>
        <w:rPr>
          <w:rStyle w:val="CommentReference"/>
        </w:rPr>
        <w:annotationRef/>
      </w:r>
      <w:r w:rsidRPr="004B7534">
        <w:rPr>
          <w:lang w:val="en-GB"/>
        </w:rPr>
        <w:t>Tricky. What if the dat</w:t>
      </w:r>
      <w:r w:rsidR="00757C6E">
        <w:rPr>
          <w:lang w:val="en-GB"/>
        </w:rPr>
        <w:t>a</w:t>
      </w:r>
      <w:r w:rsidRPr="004B7534">
        <w:rPr>
          <w:lang w:val="en-GB"/>
        </w:rPr>
        <w:t xml:space="preserve"> does not become available in time?</w:t>
      </w:r>
    </w:p>
  </w:comment>
  <w:comment w:id="3" w:author="MPIDR_D\alburezgutierrez" w:date="2020-05-27T17:00:00Z" w:initials="M">
    <w:p w14:paraId="6FD7C0FD" w14:textId="0A20F219" w:rsidR="00F07657" w:rsidRPr="00F07657" w:rsidRDefault="00F07657">
      <w:pPr>
        <w:pStyle w:val="CommentText"/>
        <w:rPr>
          <w:lang w:val="en-US"/>
        </w:rPr>
      </w:pPr>
      <w:r>
        <w:rPr>
          <w:rStyle w:val="CommentReference"/>
        </w:rPr>
        <w:annotationRef/>
      </w:r>
      <w:r w:rsidRPr="00F07657">
        <w:rPr>
          <w:lang w:val="en-US"/>
        </w:rPr>
        <w:t xml:space="preserve">Emilio, any thoughts about this? </w:t>
      </w:r>
      <w:r>
        <w:rPr>
          <w:lang w:val="en-US"/>
        </w:rPr>
        <w:t>I cannot promise that the data will be available but I assume some data will</w:t>
      </w:r>
      <w:r w:rsidR="00412486">
        <w:rPr>
          <w:lang w:val="en-US"/>
        </w:rPr>
        <w:t>…</w:t>
      </w:r>
    </w:p>
  </w:comment>
  <w:comment w:id="6" w:author="MPIDR_D\Zagheni" w:date="2020-05-28T16:15:00Z" w:initials="M">
    <w:p w14:paraId="10EDD300" w14:textId="6F6B8E0A" w:rsidR="003A2F2A" w:rsidRPr="003A2F2A" w:rsidRDefault="003A2F2A">
      <w:pPr>
        <w:pStyle w:val="CommentText"/>
        <w:rPr>
          <w:lang w:val="en-US"/>
        </w:rPr>
      </w:pPr>
      <w:r>
        <w:rPr>
          <w:rStyle w:val="CommentReference"/>
        </w:rPr>
        <w:annotationRef/>
      </w:r>
      <w:r w:rsidRPr="003A2F2A">
        <w:rPr>
          <w:lang w:val="en-US"/>
        </w:rPr>
        <w:t xml:space="preserve">Should you also include a policy brief to be disseminated via Population Europe? </w:t>
      </w:r>
      <w:hyperlink r:id="rId1" w:history="1">
        <w:r>
          <w:rPr>
            <w:rStyle w:val="Hyperlink"/>
          </w:rPr>
          <w:t>https://population-europe.eu/policy-briefs</w:t>
        </w:r>
      </w:hyperlink>
    </w:p>
  </w:comment>
  <w:comment w:id="9" w:author="MPIDR_D\alburezgutierrez" w:date="2020-05-27T17:02:00Z" w:initials="M">
    <w:p w14:paraId="58F14F60" w14:textId="7D8CC1CC" w:rsidR="00563FE0" w:rsidRDefault="00563FE0" w:rsidP="00563FE0">
      <w:pPr>
        <w:pStyle w:val="CommentText"/>
        <w:rPr>
          <w:lang w:val="en-GB"/>
        </w:rPr>
      </w:pPr>
      <w:r>
        <w:rPr>
          <w:rStyle w:val="CommentReference"/>
        </w:rPr>
        <w:annotationRef/>
      </w:r>
      <w:r>
        <w:rPr>
          <w:lang w:val="en-GB"/>
        </w:rPr>
        <w:t xml:space="preserve">Emilio: </w:t>
      </w:r>
      <w:r w:rsidRPr="00757C6E">
        <w:rPr>
          <w:lang w:val="en-GB"/>
        </w:rPr>
        <w:t xml:space="preserve">the VW rates are higher </w:t>
      </w:r>
      <w:r w:rsidR="00342B15">
        <w:rPr>
          <w:lang w:val="en-GB"/>
        </w:rPr>
        <w:t xml:space="preserve">than the MPG ones </w:t>
      </w:r>
      <w:r w:rsidRPr="00757C6E">
        <w:rPr>
          <w:lang w:val="en-GB"/>
        </w:rPr>
        <w:t xml:space="preserve">because they assume a 65% contract whereas the MPG does 50% contracts. </w:t>
      </w:r>
      <w:r>
        <w:rPr>
          <w:lang w:val="en-GB"/>
        </w:rPr>
        <w:t>So we would get more money.</w:t>
      </w:r>
    </w:p>
    <w:p w14:paraId="44F36B94" w14:textId="11251ECB" w:rsidR="00563FE0" w:rsidRPr="00563FE0" w:rsidRDefault="00563FE0" w:rsidP="00563FE0">
      <w:pPr>
        <w:pStyle w:val="CommentText"/>
        <w:rPr>
          <w:lang w:val="en-US"/>
        </w:rPr>
      </w:pPr>
      <w:r>
        <w:rPr>
          <w:lang w:val="en-GB"/>
        </w:rPr>
        <w:t>It is actually the RAs that are more expensive at the MPG than the VW (who only stipulate an hourly contract equalling c. 50% of time).</w:t>
      </w:r>
      <w:r w:rsidR="004C6CBF">
        <w:rPr>
          <w:lang w:val="en-GB"/>
        </w:rPr>
        <w:t xml:space="preserve"> Ivan has agreed to work part-time for a year on this.</w:t>
      </w:r>
    </w:p>
  </w:comment>
  <w:comment w:id="10" w:author="MPIDR_D\Zagheni" w:date="2020-05-28T16:22:00Z" w:initials="M">
    <w:p w14:paraId="19D77083" w14:textId="77777777" w:rsidR="002411A3" w:rsidRDefault="002411A3">
      <w:pPr>
        <w:pStyle w:val="CommentText"/>
        <w:rPr>
          <w:lang w:val="en-US"/>
        </w:rPr>
      </w:pPr>
      <w:r>
        <w:rPr>
          <w:rStyle w:val="CommentReference"/>
        </w:rPr>
        <w:annotationRef/>
      </w:r>
      <w:r w:rsidRPr="002411A3">
        <w:rPr>
          <w:lang w:val="en-US"/>
        </w:rPr>
        <w:t xml:space="preserve">Would Ivan come to MPIDR? I don’t think we can transfer money to Argentina. </w:t>
      </w:r>
      <w:r>
        <w:rPr>
          <w:lang w:val="en-US"/>
        </w:rPr>
        <w:t>Please check what is feasible with Kathrin.</w:t>
      </w:r>
    </w:p>
    <w:p w14:paraId="2EACDC06" w14:textId="77777777" w:rsidR="002411A3" w:rsidRDefault="002411A3">
      <w:pPr>
        <w:pStyle w:val="CommentText"/>
        <w:rPr>
          <w:lang w:val="en-US"/>
        </w:rPr>
      </w:pPr>
    </w:p>
    <w:p w14:paraId="5BD2DACF" w14:textId="72759FF5" w:rsidR="002411A3" w:rsidRPr="002411A3" w:rsidRDefault="002411A3">
      <w:pPr>
        <w:pStyle w:val="CommentText"/>
        <w:rPr>
          <w:lang w:val="en-US"/>
        </w:rPr>
      </w:pPr>
      <w:r>
        <w:rPr>
          <w:lang w:val="en-US"/>
        </w:rPr>
        <w:t>Also this paragraph should be used to highlight how we are the top experts in the field, that we have worked together before and we work well together, etc.</w:t>
      </w:r>
      <w:r w:rsidR="004D3FDF">
        <w:rPr>
          <w:lang w:val="en-US"/>
        </w:rPr>
        <w:t xml:space="preserve"> It should show that essentially nobody else can tackle the issue better than us.</w:t>
      </w:r>
      <w:bookmarkStart w:id="11" w:name="_GoBack"/>
      <w:bookmarkEnd w:id="1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D3C2AE" w15:done="0"/>
  <w15:commentEx w15:paraId="587D3063" w15:done="0"/>
  <w15:commentEx w15:paraId="79CEE5EF" w15:done="0"/>
  <w15:commentEx w15:paraId="3179B24F" w15:done="0"/>
  <w15:commentEx w15:paraId="099CA486" w15:done="0"/>
  <w15:commentEx w15:paraId="18298E16" w15:done="0"/>
  <w15:commentEx w15:paraId="7FAED3BE" w15:done="0"/>
  <w15:commentEx w15:paraId="63A543AF" w15:done="0"/>
  <w15:commentEx w15:paraId="07CA0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8131" w16cex:dateUtc="2020-05-19T23:00:00Z"/>
  <w16cex:commentExtensible w16cex:durableId="226E8159" w16cex:dateUtc="2020-05-19T23:01:00Z"/>
  <w16cex:commentExtensible w16cex:durableId="226E8190" w16cex:dateUtc="2020-05-19T23:02:00Z"/>
  <w16cex:commentExtensible w16cex:durableId="226E80D0" w16cex:dateUtc="2020-05-19T22:59:00Z"/>
  <w16cex:commentExtensible w16cex:durableId="226E81F4" w16cex:dateUtc="2020-05-19T23:04:00Z"/>
  <w16cex:commentExtensible w16cex:durableId="226E820A" w16cex:dateUtc="2020-05-19T23:04:00Z"/>
  <w16cex:commentExtensible w16cex:durableId="226E823D" w16cex:dateUtc="2020-05-19T23:05:00Z"/>
  <w16cex:commentExtensible w16cex:durableId="226E8273" w16cex:dateUtc="2020-05-19T23:06:00Z"/>
  <w16cex:commentExtensible w16cex:durableId="226E82DB" w16cex:dateUtc="2020-05-19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D3C2AE" w16cid:durableId="226E8131"/>
  <w16cid:commentId w16cid:paraId="587D3063" w16cid:durableId="226E8159"/>
  <w16cid:commentId w16cid:paraId="79CEE5EF" w16cid:durableId="226E8190"/>
  <w16cid:commentId w16cid:paraId="3179B24F" w16cid:durableId="226E80D0"/>
  <w16cid:commentId w16cid:paraId="099CA486" w16cid:durableId="226E81F4"/>
  <w16cid:commentId w16cid:paraId="18298E16" w16cid:durableId="226E820A"/>
  <w16cid:commentId w16cid:paraId="7FAED3BE" w16cid:durableId="226E823D"/>
  <w16cid:commentId w16cid:paraId="63A543AF" w16cid:durableId="226E8273"/>
  <w16cid:commentId w16cid:paraId="07CA010A" w16cid:durableId="226E82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991F9" w14:textId="77777777" w:rsidR="00FB2D16" w:rsidRDefault="00FB2D16" w:rsidP="004A3469">
      <w:pPr>
        <w:spacing w:after="0" w:line="240" w:lineRule="auto"/>
      </w:pPr>
      <w:r>
        <w:separator/>
      </w:r>
    </w:p>
  </w:endnote>
  <w:endnote w:type="continuationSeparator" w:id="0">
    <w:p w14:paraId="075ABD08" w14:textId="77777777" w:rsidR="00FB2D16" w:rsidRDefault="00FB2D16" w:rsidP="004A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E5D5C" w14:textId="77777777" w:rsidR="00765869" w:rsidRDefault="00765869" w:rsidP="00765869">
    <w:pPr>
      <w:spacing w:after="60" w:line="240" w:lineRule="auto"/>
      <w:jc w:val="both"/>
      <w:rPr>
        <w:b/>
        <w:smallCaps/>
        <w:lang w:val="en-US"/>
      </w:rPr>
    </w:pPr>
    <w:r>
      <w:rPr>
        <w:b/>
        <w:smallCaps/>
        <w:lang w:val="en-US"/>
      </w:rPr>
      <w:t xml:space="preserve">Short </w:t>
    </w:r>
    <w:r w:rsidRPr="00083D48">
      <w:rPr>
        <w:b/>
        <w:smallCaps/>
        <w:lang w:val="en-US"/>
      </w:rPr>
      <w:t>Proposal</w:t>
    </w:r>
    <w:r>
      <w:rPr>
        <w:b/>
        <w:smallCaps/>
        <w:lang w:val="en-US"/>
      </w:rPr>
      <w:t xml:space="preserve">: </w:t>
    </w:r>
    <w:r w:rsidRPr="00E70703">
      <w:rPr>
        <w:b/>
        <w:smallCaps/>
        <w:lang w:val="en-US"/>
      </w:rPr>
      <w:t>Corona Crisis and Beyond –</w:t>
    </w:r>
    <w:r>
      <w:rPr>
        <w:b/>
        <w:smallCaps/>
        <w:lang w:val="en-US"/>
      </w:rPr>
      <w:t xml:space="preserve"> Perspectives for Science, Scho</w:t>
    </w:r>
    <w:r w:rsidRPr="00E70703">
      <w:rPr>
        <w:b/>
        <w:smallCaps/>
        <w:lang w:val="en-US"/>
      </w:rPr>
      <w:t>larship and Society</w:t>
    </w:r>
  </w:p>
  <w:p w14:paraId="5E9079BF" w14:textId="77777777" w:rsidR="00E74810" w:rsidRDefault="00E74810" w:rsidP="00E74810">
    <w:pPr>
      <w:pStyle w:val="Footer"/>
      <w:jc w:val="right"/>
    </w:pPr>
    <w:r>
      <w:fldChar w:fldCharType="begin"/>
    </w:r>
    <w:r>
      <w:instrText>PAGE   \* MERGEFORMAT</w:instrText>
    </w:r>
    <w:r>
      <w:fldChar w:fldCharType="separate"/>
    </w:r>
    <w:r w:rsidR="004D3FDF">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40C09" w14:textId="77777777" w:rsidR="00FB2D16" w:rsidRDefault="00FB2D16" w:rsidP="004A3469">
      <w:pPr>
        <w:spacing w:after="0" w:line="240" w:lineRule="auto"/>
      </w:pPr>
      <w:r>
        <w:separator/>
      </w:r>
    </w:p>
  </w:footnote>
  <w:footnote w:type="continuationSeparator" w:id="0">
    <w:p w14:paraId="3125E99A" w14:textId="77777777" w:rsidR="00FB2D16" w:rsidRDefault="00FB2D16" w:rsidP="004A3469">
      <w:pPr>
        <w:spacing w:after="0" w:line="240" w:lineRule="auto"/>
      </w:pPr>
      <w:r>
        <w:continuationSeparator/>
      </w:r>
    </w:p>
  </w:footnote>
  <w:footnote w:id="1">
    <w:p w14:paraId="661D0787" w14:textId="2B71846A" w:rsidR="00C25F41" w:rsidRPr="00C25F41" w:rsidRDefault="00C25F41" w:rsidP="00C25F41">
      <w:pPr>
        <w:pStyle w:val="FootnoteText"/>
        <w:rPr>
          <w:lang w:val="en-US"/>
        </w:rPr>
      </w:pPr>
      <w:r>
        <w:rPr>
          <w:rStyle w:val="FootnoteReference"/>
        </w:rPr>
        <w:footnoteRef/>
      </w:r>
      <w:r w:rsidR="001A5B53">
        <w:t xml:space="preserve"> </w:t>
      </w:r>
      <w:r>
        <w:t xml:space="preserve">AUT, BEL, BGR, CZE, DNK, ESP, </w:t>
      </w:r>
      <w:r w:rsidRPr="00C25F41">
        <w:rPr>
          <w:lang w:val="en-US"/>
        </w:rPr>
        <w:t>FIN</w:t>
      </w:r>
      <w:r>
        <w:rPr>
          <w:lang w:val="en-US"/>
        </w:rPr>
        <w:t xml:space="preserve">, UK, </w:t>
      </w:r>
      <w:r w:rsidRPr="00C25F41">
        <w:rPr>
          <w:lang w:val="en-US"/>
        </w:rPr>
        <w:t>ISL</w:t>
      </w:r>
      <w:r>
        <w:rPr>
          <w:lang w:val="en-US"/>
        </w:rPr>
        <w:t xml:space="preserve">, </w:t>
      </w:r>
      <w:r w:rsidRPr="00C25F41">
        <w:rPr>
          <w:lang w:val="en-US"/>
        </w:rPr>
        <w:t>NLD</w:t>
      </w:r>
      <w:r>
        <w:rPr>
          <w:lang w:val="en-US"/>
        </w:rPr>
        <w:t xml:space="preserve">, </w:t>
      </w:r>
      <w:r w:rsidRPr="00C25F41">
        <w:rPr>
          <w:lang w:val="en-US"/>
        </w:rPr>
        <w:t>NOR</w:t>
      </w:r>
      <w:r>
        <w:rPr>
          <w:lang w:val="en-US"/>
        </w:rPr>
        <w:t xml:space="preserve">, </w:t>
      </w:r>
      <w:r w:rsidRPr="00C25F41">
        <w:rPr>
          <w:lang w:val="en-US"/>
        </w:rPr>
        <w:t>PRT</w:t>
      </w:r>
      <w:r>
        <w:rPr>
          <w:lang w:val="en-US"/>
        </w:rPr>
        <w:t xml:space="preserve">, </w:t>
      </w:r>
      <w:r>
        <w:t>SWE, USA</w:t>
      </w:r>
      <w:r w:rsidR="003C24CF">
        <w:t xml:space="preserve"> (</w:t>
      </w:r>
      <w:hyperlink r:id="rId1" w:history="1">
        <w:r w:rsidR="00E35F65" w:rsidRPr="00EC175F">
          <w:rPr>
            <w:rStyle w:val="Hyperlink"/>
            <w:rFonts w:cs="Calibri"/>
            <w:lang w:val="en-US" w:eastAsia="de-DE"/>
          </w:rPr>
          <w:t>www.mortality.org</w:t>
        </w:r>
      </w:hyperlink>
      <w:r w:rsidR="003C24CF">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06ADF" w14:textId="77777777" w:rsidR="004A3469" w:rsidRPr="00083D48" w:rsidRDefault="00E60ADA" w:rsidP="00765869">
    <w:pPr>
      <w:spacing w:after="60" w:line="240" w:lineRule="auto"/>
      <w:ind w:left="3540" w:firstLine="708"/>
      <w:jc w:val="both"/>
      <w:rPr>
        <w:b/>
        <w:smallCaps/>
        <w:lang w:val="en-US"/>
      </w:rPr>
    </w:pPr>
    <w:r>
      <w:rPr>
        <w:noProof/>
        <w:lang w:val="en-US"/>
      </w:rPr>
      <w:drawing>
        <wp:anchor distT="0" distB="0" distL="114300" distR="114300" simplePos="0" relativeHeight="251658240" behindDoc="0" locked="0" layoutInCell="1" allowOverlap="1" wp14:anchorId="34751568" wp14:editId="0AC314D2">
          <wp:simplePos x="0" y="0"/>
          <wp:positionH relativeFrom="margin">
            <wp:posOffset>0</wp:posOffset>
          </wp:positionH>
          <wp:positionV relativeFrom="paragraph">
            <wp:posOffset>-29845</wp:posOffset>
          </wp:positionV>
          <wp:extent cx="1600835" cy="309245"/>
          <wp:effectExtent l="0" t="0" r="0" b="0"/>
          <wp:wrapThrough wrapText="bothSides">
            <wp:wrapPolygon edited="0">
              <wp:start x="0" y="0"/>
              <wp:lineTo x="0" y="19959"/>
              <wp:lineTo x="21334" y="19959"/>
              <wp:lineTo x="21334" y="0"/>
              <wp:lineTo x="0" y="0"/>
            </wp:wrapPolygon>
          </wp:wrapThrough>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765869">
      <w:rPr>
        <w:b/>
        <w:smallCaps/>
        <w:lang w:val="en-US"/>
      </w:rPr>
      <w:t>S</w:t>
    </w:r>
    <w:r w:rsidR="00A14761">
      <w:rPr>
        <w:b/>
        <w:smallCaps/>
        <w:lang w:val="en-US"/>
      </w:rPr>
      <w:t xml:space="preserve">hort </w:t>
    </w:r>
    <w:r w:rsidR="005B1AA5" w:rsidRPr="00083D48">
      <w:rPr>
        <w:b/>
        <w:smallCaps/>
        <w:lang w:val="en-US"/>
      </w:rP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D15E8"/>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4FAD"/>
    <w:multiLevelType w:val="hybridMultilevel"/>
    <w:tmpl w:val="DCFEA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76C3E"/>
    <w:multiLevelType w:val="hybridMultilevel"/>
    <w:tmpl w:val="ADF89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0D08B5"/>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80190"/>
    <w:multiLevelType w:val="hybridMultilevel"/>
    <w:tmpl w:val="64929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C4682E"/>
    <w:multiLevelType w:val="hybridMultilevel"/>
    <w:tmpl w:val="E6A87316"/>
    <w:lvl w:ilvl="0" w:tplc="B1208E2C">
      <w:start w:val="1"/>
      <w:numFmt w:val="decimal"/>
      <w:lvlText w:val="St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80F84"/>
    <w:multiLevelType w:val="hybridMultilevel"/>
    <w:tmpl w:val="FE8A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Smith-Greenaway">
    <w15:presenceInfo w15:providerId="Windows Live" w15:userId="4ff638e08c45e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260"/>
    <w:rsid w:val="00000710"/>
    <w:rsid w:val="0000148C"/>
    <w:rsid w:val="000147BB"/>
    <w:rsid w:val="00021E1D"/>
    <w:rsid w:val="00022C74"/>
    <w:rsid w:val="0002361D"/>
    <w:rsid w:val="00024BAE"/>
    <w:rsid w:val="00025137"/>
    <w:rsid w:val="00030260"/>
    <w:rsid w:val="00030E7D"/>
    <w:rsid w:val="00031C35"/>
    <w:rsid w:val="00035800"/>
    <w:rsid w:val="000413AC"/>
    <w:rsid w:val="00046039"/>
    <w:rsid w:val="00052734"/>
    <w:rsid w:val="0005297C"/>
    <w:rsid w:val="000552F2"/>
    <w:rsid w:val="00056530"/>
    <w:rsid w:val="00056F64"/>
    <w:rsid w:val="00060351"/>
    <w:rsid w:val="00061106"/>
    <w:rsid w:val="000678F3"/>
    <w:rsid w:val="0007053B"/>
    <w:rsid w:val="00070928"/>
    <w:rsid w:val="00073F51"/>
    <w:rsid w:val="00076EC7"/>
    <w:rsid w:val="00077E8A"/>
    <w:rsid w:val="00080E7E"/>
    <w:rsid w:val="00082E2D"/>
    <w:rsid w:val="00083D48"/>
    <w:rsid w:val="00084997"/>
    <w:rsid w:val="00090ECF"/>
    <w:rsid w:val="000914B4"/>
    <w:rsid w:val="00092A1A"/>
    <w:rsid w:val="0009436C"/>
    <w:rsid w:val="000944DF"/>
    <w:rsid w:val="000969E0"/>
    <w:rsid w:val="00097805"/>
    <w:rsid w:val="00097FAD"/>
    <w:rsid w:val="000A17CB"/>
    <w:rsid w:val="000A19B6"/>
    <w:rsid w:val="000B502A"/>
    <w:rsid w:val="000C1C7D"/>
    <w:rsid w:val="000C3D58"/>
    <w:rsid w:val="000C4621"/>
    <w:rsid w:val="000D0F0E"/>
    <w:rsid w:val="000D1097"/>
    <w:rsid w:val="000D119C"/>
    <w:rsid w:val="000E0270"/>
    <w:rsid w:val="000E0AC8"/>
    <w:rsid w:val="000E2E4E"/>
    <w:rsid w:val="000E5517"/>
    <w:rsid w:val="000F00FA"/>
    <w:rsid w:val="000F14E6"/>
    <w:rsid w:val="000F18DD"/>
    <w:rsid w:val="000F1C89"/>
    <w:rsid w:val="000F3407"/>
    <w:rsid w:val="000F6CFE"/>
    <w:rsid w:val="001102BD"/>
    <w:rsid w:val="0011481D"/>
    <w:rsid w:val="00114DB9"/>
    <w:rsid w:val="00121B59"/>
    <w:rsid w:val="001227D7"/>
    <w:rsid w:val="00132E20"/>
    <w:rsid w:val="00132E6C"/>
    <w:rsid w:val="00133B24"/>
    <w:rsid w:val="0013511B"/>
    <w:rsid w:val="001359B4"/>
    <w:rsid w:val="001447C7"/>
    <w:rsid w:val="00145CA0"/>
    <w:rsid w:val="001502A6"/>
    <w:rsid w:val="00151C7A"/>
    <w:rsid w:val="00156A92"/>
    <w:rsid w:val="0015723C"/>
    <w:rsid w:val="00160CEF"/>
    <w:rsid w:val="00161849"/>
    <w:rsid w:val="00163975"/>
    <w:rsid w:val="0016410F"/>
    <w:rsid w:val="00165BF4"/>
    <w:rsid w:val="00170DE8"/>
    <w:rsid w:val="001711AB"/>
    <w:rsid w:val="001754DF"/>
    <w:rsid w:val="00175C6E"/>
    <w:rsid w:val="0018124C"/>
    <w:rsid w:val="00191512"/>
    <w:rsid w:val="00196F34"/>
    <w:rsid w:val="001A22BD"/>
    <w:rsid w:val="001A3141"/>
    <w:rsid w:val="001A519F"/>
    <w:rsid w:val="001A5B53"/>
    <w:rsid w:val="001B2B19"/>
    <w:rsid w:val="001B46B1"/>
    <w:rsid w:val="001B4D70"/>
    <w:rsid w:val="001B61B2"/>
    <w:rsid w:val="001B6491"/>
    <w:rsid w:val="001B684D"/>
    <w:rsid w:val="001B7A8C"/>
    <w:rsid w:val="001C019F"/>
    <w:rsid w:val="001C168F"/>
    <w:rsid w:val="001C20BD"/>
    <w:rsid w:val="001C4628"/>
    <w:rsid w:val="001C562D"/>
    <w:rsid w:val="001C6706"/>
    <w:rsid w:val="001C6A68"/>
    <w:rsid w:val="001E44CE"/>
    <w:rsid w:val="001E4AA5"/>
    <w:rsid w:val="001E6742"/>
    <w:rsid w:val="001F1312"/>
    <w:rsid w:val="001F163A"/>
    <w:rsid w:val="001F5FA0"/>
    <w:rsid w:val="001F667A"/>
    <w:rsid w:val="00210E43"/>
    <w:rsid w:val="002145E3"/>
    <w:rsid w:val="00217773"/>
    <w:rsid w:val="00223F23"/>
    <w:rsid w:val="002251AE"/>
    <w:rsid w:val="00225FA1"/>
    <w:rsid w:val="00230E11"/>
    <w:rsid w:val="00232A08"/>
    <w:rsid w:val="002339FB"/>
    <w:rsid w:val="002361E5"/>
    <w:rsid w:val="0023642A"/>
    <w:rsid w:val="00237B02"/>
    <w:rsid w:val="002411A3"/>
    <w:rsid w:val="002413A3"/>
    <w:rsid w:val="0024507B"/>
    <w:rsid w:val="00245378"/>
    <w:rsid w:val="00246658"/>
    <w:rsid w:val="00251325"/>
    <w:rsid w:val="00253BFF"/>
    <w:rsid w:val="00255641"/>
    <w:rsid w:val="002603B9"/>
    <w:rsid w:val="002603D9"/>
    <w:rsid w:val="0026045B"/>
    <w:rsid w:val="00262295"/>
    <w:rsid w:val="002627F1"/>
    <w:rsid w:val="00262E22"/>
    <w:rsid w:val="00265098"/>
    <w:rsid w:val="00266275"/>
    <w:rsid w:val="00267081"/>
    <w:rsid w:val="00267C9E"/>
    <w:rsid w:val="00272A44"/>
    <w:rsid w:val="00272D10"/>
    <w:rsid w:val="00274EE4"/>
    <w:rsid w:val="00276CD3"/>
    <w:rsid w:val="002803B7"/>
    <w:rsid w:val="0028041D"/>
    <w:rsid w:val="00282AE1"/>
    <w:rsid w:val="00287578"/>
    <w:rsid w:val="0028799E"/>
    <w:rsid w:val="00293F05"/>
    <w:rsid w:val="0029625C"/>
    <w:rsid w:val="002A0027"/>
    <w:rsid w:val="002A131E"/>
    <w:rsid w:val="002A53BB"/>
    <w:rsid w:val="002A5626"/>
    <w:rsid w:val="002B12FC"/>
    <w:rsid w:val="002B3716"/>
    <w:rsid w:val="002C331B"/>
    <w:rsid w:val="002C4332"/>
    <w:rsid w:val="002C5D81"/>
    <w:rsid w:val="002C69F3"/>
    <w:rsid w:val="002D1F23"/>
    <w:rsid w:val="002D4C87"/>
    <w:rsid w:val="002D5917"/>
    <w:rsid w:val="002D5C20"/>
    <w:rsid w:val="002D5DFF"/>
    <w:rsid w:val="002D66C5"/>
    <w:rsid w:val="002D73D8"/>
    <w:rsid w:val="002D754C"/>
    <w:rsid w:val="002E4212"/>
    <w:rsid w:val="002E54A9"/>
    <w:rsid w:val="002E56B8"/>
    <w:rsid w:val="002E6293"/>
    <w:rsid w:val="002F4345"/>
    <w:rsid w:val="002F4620"/>
    <w:rsid w:val="002F7DAF"/>
    <w:rsid w:val="0030010D"/>
    <w:rsid w:val="0030449F"/>
    <w:rsid w:val="00312537"/>
    <w:rsid w:val="00314176"/>
    <w:rsid w:val="0031623A"/>
    <w:rsid w:val="00317235"/>
    <w:rsid w:val="00322500"/>
    <w:rsid w:val="0032365D"/>
    <w:rsid w:val="00324154"/>
    <w:rsid w:val="0032465D"/>
    <w:rsid w:val="00327378"/>
    <w:rsid w:val="00333C4B"/>
    <w:rsid w:val="0033754C"/>
    <w:rsid w:val="00341B41"/>
    <w:rsid w:val="00342B15"/>
    <w:rsid w:val="00345DA6"/>
    <w:rsid w:val="00347A1D"/>
    <w:rsid w:val="003518FF"/>
    <w:rsid w:val="003533FF"/>
    <w:rsid w:val="00353441"/>
    <w:rsid w:val="003579B4"/>
    <w:rsid w:val="0036145D"/>
    <w:rsid w:val="003617F0"/>
    <w:rsid w:val="003647B0"/>
    <w:rsid w:val="00365026"/>
    <w:rsid w:val="00365219"/>
    <w:rsid w:val="00365725"/>
    <w:rsid w:val="00367299"/>
    <w:rsid w:val="00367872"/>
    <w:rsid w:val="003700AD"/>
    <w:rsid w:val="00373421"/>
    <w:rsid w:val="0037616C"/>
    <w:rsid w:val="0039320B"/>
    <w:rsid w:val="00397158"/>
    <w:rsid w:val="003A178E"/>
    <w:rsid w:val="003A17D0"/>
    <w:rsid w:val="003A2F2A"/>
    <w:rsid w:val="003A4441"/>
    <w:rsid w:val="003A46E5"/>
    <w:rsid w:val="003A6838"/>
    <w:rsid w:val="003A6DCD"/>
    <w:rsid w:val="003B1179"/>
    <w:rsid w:val="003B1E36"/>
    <w:rsid w:val="003B4278"/>
    <w:rsid w:val="003B4DB6"/>
    <w:rsid w:val="003B747F"/>
    <w:rsid w:val="003C2494"/>
    <w:rsid w:val="003C24CF"/>
    <w:rsid w:val="003C2BAC"/>
    <w:rsid w:val="003C66A1"/>
    <w:rsid w:val="003D39D9"/>
    <w:rsid w:val="003D535F"/>
    <w:rsid w:val="003E2E38"/>
    <w:rsid w:val="003E5BDF"/>
    <w:rsid w:val="003E6198"/>
    <w:rsid w:val="003F0E3F"/>
    <w:rsid w:val="003F20E8"/>
    <w:rsid w:val="003F2A92"/>
    <w:rsid w:val="003F3311"/>
    <w:rsid w:val="003F66DE"/>
    <w:rsid w:val="00404EA5"/>
    <w:rsid w:val="00406A64"/>
    <w:rsid w:val="0041201B"/>
    <w:rsid w:val="00412486"/>
    <w:rsid w:val="00413278"/>
    <w:rsid w:val="004136E7"/>
    <w:rsid w:val="00416643"/>
    <w:rsid w:val="004174A4"/>
    <w:rsid w:val="00421665"/>
    <w:rsid w:val="00421EE9"/>
    <w:rsid w:val="0042536E"/>
    <w:rsid w:val="00430420"/>
    <w:rsid w:val="00430DBC"/>
    <w:rsid w:val="00431978"/>
    <w:rsid w:val="004326DC"/>
    <w:rsid w:val="00433A51"/>
    <w:rsid w:val="00435C81"/>
    <w:rsid w:val="00440137"/>
    <w:rsid w:val="00443887"/>
    <w:rsid w:val="00445275"/>
    <w:rsid w:val="00445C0F"/>
    <w:rsid w:val="00445D9A"/>
    <w:rsid w:val="00450CE7"/>
    <w:rsid w:val="00453679"/>
    <w:rsid w:val="00454FA5"/>
    <w:rsid w:val="00466267"/>
    <w:rsid w:val="00467699"/>
    <w:rsid w:val="0047009C"/>
    <w:rsid w:val="00475210"/>
    <w:rsid w:val="00475950"/>
    <w:rsid w:val="00477D97"/>
    <w:rsid w:val="004802AF"/>
    <w:rsid w:val="00482CC2"/>
    <w:rsid w:val="00486FBF"/>
    <w:rsid w:val="00490094"/>
    <w:rsid w:val="00493ACF"/>
    <w:rsid w:val="00494E35"/>
    <w:rsid w:val="004A1738"/>
    <w:rsid w:val="004A3469"/>
    <w:rsid w:val="004A35B8"/>
    <w:rsid w:val="004A3721"/>
    <w:rsid w:val="004A4E39"/>
    <w:rsid w:val="004A5671"/>
    <w:rsid w:val="004B48E4"/>
    <w:rsid w:val="004B4F0F"/>
    <w:rsid w:val="004B71E8"/>
    <w:rsid w:val="004B7534"/>
    <w:rsid w:val="004C096C"/>
    <w:rsid w:val="004C14E7"/>
    <w:rsid w:val="004C2210"/>
    <w:rsid w:val="004C3ACD"/>
    <w:rsid w:val="004C6CBF"/>
    <w:rsid w:val="004C717F"/>
    <w:rsid w:val="004D02BB"/>
    <w:rsid w:val="004D2DF4"/>
    <w:rsid w:val="004D3FDF"/>
    <w:rsid w:val="004D64B9"/>
    <w:rsid w:val="004D6BE4"/>
    <w:rsid w:val="004D728D"/>
    <w:rsid w:val="004F2B85"/>
    <w:rsid w:val="004F6C16"/>
    <w:rsid w:val="004F738E"/>
    <w:rsid w:val="004F78C9"/>
    <w:rsid w:val="0050317B"/>
    <w:rsid w:val="0050345D"/>
    <w:rsid w:val="00503C00"/>
    <w:rsid w:val="00504BF8"/>
    <w:rsid w:val="005056F9"/>
    <w:rsid w:val="005079DE"/>
    <w:rsid w:val="00507F90"/>
    <w:rsid w:val="005113E0"/>
    <w:rsid w:val="005117C5"/>
    <w:rsid w:val="00513659"/>
    <w:rsid w:val="00525B94"/>
    <w:rsid w:val="005303DF"/>
    <w:rsid w:val="005325D5"/>
    <w:rsid w:val="00532CCF"/>
    <w:rsid w:val="00533656"/>
    <w:rsid w:val="00534A6E"/>
    <w:rsid w:val="005350BB"/>
    <w:rsid w:val="00536359"/>
    <w:rsid w:val="005434ED"/>
    <w:rsid w:val="00546895"/>
    <w:rsid w:val="00546A52"/>
    <w:rsid w:val="00552CEF"/>
    <w:rsid w:val="0055435D"/>
    <w:rsid w:val="00557A88"/>
    <w:rsid w:val="00560361"/>
    <w:rsid w:val="00563FE0"/>
    <w:rsid w:val="005655F9"/>
    <w:rsid w:val="00566AD9"/>
    <w:rsid w:val="00567B00"/>
    <w:rsid w:val="00571583"/>
    <w:rsid w:val="00571901"/>
    <w:rsid w:val="0057268E"/>
    <w:rsid w:val="005731FD"/>
    <w:rsid w:val="00574981"/>
    <w:rsid w:val="005761A1"/>
    <w:rsid w:val="005770EB"/>
    <w:rsid w:val="005807AE"/>
    <w:rsid w:val="005807E5"/>
    <w:rsid w:val="00584B30"/>
    <w:rsid w:val="005867CB"/>
    <w:rsid w:val="00587EF9"/>
    <w:rsid w:val="00591D5D"/>
    <w:rsid w:val="00591F5E"/>
    <w:rsid w:val="00594775"/>
    <w:rsid w:val="00596565"/>
    <w:rsid w:val="00597F07"/>
    <w:rsid w:val="00597F30"/>
    <w:rsid w:val="005A0D8A"/>
    <w:rsid w:val="005B0753"/>
    <w:rsid w:val="005B1AA5"/>
    <w:rsid w:val="005B4599"/>
    <w:rsid w:val="005B6D6D"/>
    <w:rsid w:val="005C5387"/>
    <w:rsid w:val="005D3534"/>
    <w:rsid w:val="005D3627"/>
    <w:rsid w:val="005D48F3"/>
    <w:rsid w:val="005D584D"/>
    <w:rsid w:val="005D66D3"/>
    <w:rsid w:val="005E240C"/>
    <w:rsid w:val="005E352B"/>
    <w:rsid w:val="005E4C9F"/>
    <w:rsid w:val="005E672F"/>
    <w:rsid w:val="005F2618"/>
    <w:rsid w:val="005F68EB"/>
    <w:rsid w:val="0060275A"/>
    <w:rsid w:val="006035CC"/>
    <w:rsid w:val="0060392C"/>
    <w:rsid w:val="00603A8A"/>
    <w:rsid w:val="0060570A"/>
    <w:rsid w:val="006074F2"/>
    <w:rsid w:val="00611224"/>
    <w:rsid w:val="00611C2F"/>
    <w:rsid w:val="00617A69"/>
    <w:rsid w:val="00621F6A"/>
    <w:rsid w:val="00630051"/>
    <w:rsid w:val="0063182D"/>
    <w:rsid w:val="00635F57"/>
    <w:rsid w:val="0063729F"/>
    <w:rsid w:val="006379DC"/>
    <w:rsid w:val="006408D8"/>
    <w:rsid w:val="00641127"/>
    <w:rsid w:val="00645DCA"/>
    <w:rsid w:val="00645F16"/>
    <w:rsid w:val="00647444"/>
    <w:rsid w:val="0065096E"/>
    <w:rsid w:val="00650E76"/>
    <w:rsid w:val="0065253A"/>
    <w:rsid w:val="00653628"/>
    <w:rsid w:val="0066422D"/>
    <w:rsid w:val="006705A1"/>
    <w:rsid w:val="0067199E"/>
    <w:rsid w:val="00671CA7"/>
    <w:rsid w:val="00672EF2"/>
    <w:rsid w:val="006823D3"/>
    <w:rsid w:val="00683A20"/>
    <w:rsid w:val="00683A83"/>
    <w:rsid w:val="006853E2"/>
    <w:rsid w:val="006924A6"/>
    <w:rsid w:val="00693FA2"/>
    <w:rsid w:val="00694000"/>
    <w:rsid w:val="006A084D"/>
    <w:rsid w:val="006A1D2B"/>
    <w:rsid w:val="006A6D37"/>
    <w:rsid w:val="006B2C4C"/>
    <w:rsid w:val="006B38E8"/>
    <w:rsid w:val="006B5056"/>
    <w:rsid w:val="006B51FC"/>
    <w:rsid w:val="006B6CD3"/>
    <w:rsid w:val="006B7D1C"/>
    <w:rsid w:val="006C3CA5"/>
    <w:rsid w:val="006C3DA1"/>
    <w:rsid w:val="006C5ACE"/>
    <w:rsid w:val="006C7383"/>
    <w:rsid w:val="006D18A7"/>
    <w:rsid w:val="006D42C5"/>
    <w:rsid w:val="006D5BF5"/>
    <w:rsid w:val="006D7466"/>
    <w:rsid w:val="006E0E3A"/>
    <w:rsid w:val="006E3319"/>
    <w:rsid w:val="006E36F2"/>
    <w:rsid w:val="006F1328"/>
    <w:rsid w:val="006F252E"/>
    <w:rsid w:val="006F3267"/>
    <w:rsid w:val="006F7552"/>
    <w:rsid w:val="006F778E"/>
    <w:rsid w:val="00703F0E"/>
    <w:rsid w:val="00707293"/>
    <w:rsid w:val="00710B5A"/>
    <w:rsid w:val="00712AEF"/>
    <w:rsid w:val="00713B28"/>
    <w:rsid w:val="0071514E"/>
    <w:rsid w:val="0071625D"/>
    <w:rsid w:val="00716610"/>
    <w:rsid w:val="00716AB4"/>
    <w:rsid w:val="0072061A"/>
    <w:rsid w:val="007206E5"/>
    <w:rsid w:val="00720F05"/>
    <w:rsid w:val="007224ED"/>
    <w:rsid w:val="00724033"/>
    <w:rsid w:val="007247EC"/>
    <w:rsid w:val="00727625"/>
    <w:rsid w:val="00727C84"/>
    <w:rsid w:val="00732804"/>
    <w:rsid w:val="00740231"/>
    <w:rsid w:val="00742495"/>
    <w:rsid w:val="00742A75"/>
    <w:rsid w:val="0074380D"/>
    <w:rsid w:val="00744B56"/>
    <w:rsid w:val="007529F4"/>
    <w:rsid w:val="00754806"/>
    <w:rsid w:val="00755074"/>
    <w:rsid w:val="00757C6E"/>
    <w:rsid w:val="00765696"/>
    <w:rsid w:val="0076571C"/>
    <w:rsid w:val="00765869"/>
    <w:rsid w:val="00766023"/>
    <w:rsid w:val="007677E1"/>
    <w:rsid w:val="00770101"/>
    <w:rsid w:val="007712AD"/>
    <w:rsid w:val="00771C22"/>
    <w:rsid w:val="00771D4F"/>
    <w:rsid w:val="00772C95"/>
    <w:rsid w:val="00774BEF"/>
    <w:rsid w:val="00774E0E"/>
    <w:rsid w:val="00775327"/>
    <w:rsid w:val="00776F47"/>
    <w:rsid w:val="007832B5"/>
    <w:rsid w:val="00783CDE"/>
    <w:rsid w:val="007939E5"/>
    <w:rsid w:val="007950E6"/>
    <w:rsid w:val="0079684A"/>
    <w:rsid w:val="0079686C"/>
    <w:rsid w:val="0079771A"/>
    <w:rsid w:val="00797B31"/>
    <w:rsid w:val="007A2C6A"/>
    <w:rsid w:val="007A3C9A"/>
    <w:rsid w:val="007A41D9"/>
    <w:rsid w:val="007A66F1"/>
    <w:rsid w:val="007B2863"/>
    <w:rsid w:val="007B29F4"/>
    <w:rsid w:val="007C1D0D"/>
    <w:rsid w:val="007C2040"/>
    <w:rsid w:val="007C2B6E"/>
    <w:rsid w:val="007C3F88"/>
    <w:rsid w:val="007C7A4A"/>
    <w:rsid w:val="007D15F8"/>
    <w:rsid w:val="007D56C4"/>
    <w:rsid w:val="007D589C"/>
    <w:rsid w:val="007D76C5"/>
    <w:rsid w:val="007E4642"/>
    <w:rsid w:val="007E7B50"/>
    <w:rsid w:val="007F25EF"/>
    <w:rsid w:val="007F50CD"/>
    <w:rsid w:val="007F7990"/>
    <w:rsid w:val="008022E2"/>
    <w:rsid w:val="00803A4F"/>
    <w:rsid w:val="008109D7"/>
    <w:rsid w:val="008119DD"/>
    <w:rsid w:val="0081400D"/>
    <w:rsid w:val="008171C9"/>
    <w:rsid w:val="00820E23"/>
    <w:rsid w:val="00821C88"/>
    <w:rsid w:val="0082538E"/>
    <w:rsid w:val="00830BC2"/>
    <w:rsid w:val="00833CD5"/>
    <w:rsid w:val="00834FA9"/>
    <w:rsid w:val="00840A1D"/>
    <w:rsid w:val="00840D00"/>
    <w:rsid w:val="0084135D"/>
    <w:rsid w:val="00841C26"/>
    <w:rsid w:val="008430EB"/>
    <w:rsid w:val="008504A4"/>
    <w:rsid w:val="00850A3D"/>
    <w:rsid w:val="00854B56"/>
    <w:rsid w:val="00857445"/>
    <w:rsid w:val="00857523"/>
    <w:rsid w:val="00857A80"/>
    <w:rsid w:val="0086285B"/>
    <w:rsid w:val="00862FBD"/>
    <w:rsid w:val="008633D1"/>
    <w:rsid w:val="0086454B"/>
    <w:rsid w:val="008645E5"/>
    <w:rsid w:val="00867797"/>
    <w:rsid w:val="00870BC9"/>
    <w:rsid w:val="00870E71"/>
    <w:rsid w:val="0087555A"/>
    <w:rsid w:val="00876B94"/>
    <w:rsid w:val="008777AF"/>
    <w:rsid w:val="0088260A"/>
    <w:rsid w:val="00885137"/>
    <w:rsid w:val="008875F3"/>
    <w:rsid w:val="0089012E"/>
    <w:rsid w:val="0089038B"/>
    <w:rsid w:val="00890AE5"/>
    <w:rsid w:val="008915CC"/>
    <w:rsid w:val="008A11A1"/>
    <w:rsid w:val="008A435C"/>
    <w:rsid w:val="008A5534"/>
    <w:rsid w:val="008A5793"/>
    <w:rsid w:val="008A6C96"/>
    <w:rsid w:val="008B3925"/>
    <w:rsid w:val="008B43E9"/>
    <w:rsid w:val="008C25A1"/>
    <w:rsid w:val="008C3088"/>
    <w:rsid w:val="008C337C"/>
    <w:rsid w:val="008C6B4C"/>
    <w:rsid w:val="008D0740"/>
    <w:rsid w:val="008D2703"/>
    <w:rsid w:val="008E2FD7"/>
    <w:rsid w:val="008F375B"/>
    <w:rsid w:val="008F4302"/>
    <w:rsid w:val="009024EF"/>
    <w:rsid w:val="00903736"/>
    <w:rsid w:val="00904298"/>
    <w:rsid w:val="00905B88"/>
    <w:rsid w:val="00906ED6"/>
    <w:rsid w:val="00911D89"/>
    <w:rsid w:val="009144E6"/>
    <w:rsid w:val="00914AB7"/>
    <w:rsid w:val="0093126F"/>
    <w:rsid w:val="00932C16"/>
    <w:rsid w:val="00933D13"/>
    <w:rsid w:val="00933ED7"/>
    <w:rsid w:val="00940758"/>
    <w:rsid w:val="009416A0"/>
    <w:rsid w:val="009453FB"/>
    <w:rsid w:val="00946875"/>
    <w:rsid w:val="00951A40"/>
    <w:rsid w:val="00953D10"/>
    <w:rsid w:val="00954B19"/>
    <w:rsid w:val="00961D7C"/>
    <w:rsid w:val="00964479"/>
    <w:rsid w:val="009674E5"/>
    <w:rsid w:val="009702AF"/>
    <w:rsid w:val="00971EDA"/>
    <w:rsid w:val="009731A0"/>
    <w:rsid w:val="00974656"/>
    <w:rsid w:val="00974FF2"/>
    <w:rsid w:val="00975BA0"/>
    <w:rsid w:val="009770BC"/>
    <w:rsid w:val="009779F6"/>
    <w:rsid w:val="00977E27"/>
    <w:rsid w:val="00981E82"/>
    <w:rsid w:val="00981FA4"/>
    <w:rsid w:val="009822AB"/>
    <w:rsid w:val="00984673"/>
    <w:rsid w:val="00984A01"/>
    <w:rsid w:val="00986265"/>
    <w:rsid w:val="00993F25"/>
    <w:rsid w:val="00994966"/>
    <w:rsid w:val="00995840"/>
    <w:rsid w:val="00997A68"/>
    <w:rsid w:val="009A2CE0"/>
    <w:rsid w:val="009A451F"/>
    <w:rsid w:val="009B32E9"/>
    <w:rsid w:val="009B5AB1"/>
    <w:rsid w:val="009B712B"/>
    <w:rsid w:val="009C043C"/>
    <w:rsid w:val="009C334E"/>
    <w:rsid w:val="009C38CB"/>
    <w:rsid w:val="009C4159"/>
    <w:rsid w:val="009C7C84"/>
    <w:rsid w:val="009D13E4"/>
    <w:rsid w:val="009D1B08"/>
    <w:rsid w:val="009D3FC3"/>
    <w:rsid w:val="009D58A4"/>
    <w:rsid w:val="009D673D"/>
    <w:rsid w:val="009E0445"/>
    <w:rsid w:val="009E1323"/>
    <w:rsid w:val="009E238D"/>
    <w:rsid w:val="009E2E66"/>
    <w:rsid w:val="009E6F0F"/>
    <w:rsid w:val="009F1A65"/>
    <w:rsid w:val="009F3CF9"/>
    <w:rsid w:val="009F4B96"/>
    <w:rsid w:val="00A008B1"/>
    <w:rsid w:val="00A10089"/>
    <w:rsid w:val="00A14761"/>
    <w:rsid w:val="00A1484A"/>
    <w:rsid w:val="00A14FB5"/>
    <w:rsid w:val="00A16319"/>
    <w:rsid w:val="00A251C7"/>
    <w:rsid w:val="00A25C4C"/>
    <w:rsid w:val="00A25D1C"/>
    <w:rsid w:val="00A27EB2"/>
    <w:rsid w:val="00A32920"/>
    <w:rsid w:val="00A33D28"/>
    <w:rsid w:val="00A344BA"/>
    <w:rsid w:val="00A55E3F"/>
    <w:rsid w:val="00A56AF1"/>
    <w:rsid w:val="00A56C8F"/>
    <w:rsid w:val="00A6469C"/>
    <w:rsid w:val="00A6717A"/>
    <w:rsid w:val="00A716A1"/>
    <w:rsid w:val="00A75156"/>
    <w:rsid w:val="00A755C7"/>
    <w:rsid w:val="00A77A29"/>
    <w:rsid w:val="00A84751"/>
    <w:rsid w:val="00A85128"/>
    <w:rsid w:val="00A85A8C"/>
    <w:rsid w:val="00A92412"/>
    <w:rsid w:val="00A95F39"/>
    <w:rsid w:val="00A96C08"/>
    <w:rsid w:val="00AA0B6E"/>
    <w:rsid w:val="00AA1006"/>
    <w:rsid w:val="00AA22E6"/>
    <w:rsid w:val="00AA2CDD"/>
    <w:rsid w:val="00AA4E5D"/>
    <w:rsid w:val="00AA5282"/>
    <w:rsid w:val="00AB0CC4"/>
    <w:rsid w:val="00AB224E"/>
    <w:rsid w:val="00AC219E"/>
    <w:rsid w:val="00AC423D"/>
    <w:rsid w:val="00AC4764"/>
    <w:rsid w:val="00AC5079"/>
    <w:rsid w:val="00AD2067"/>
    <w:rsid w:val="00AD36E6"/>
    <w:rsid w:val="00AF602D"/>
    <w:rsid w:val="00B03958"/>
    <w:rsid w:val="00B0489B"/>
    <w:rsid w:val="00B06609"/>
    <w:rsid w:val="00B106A8"/>
    <w:rsid w:val="00B10EE3"/>
    <w:rsid w:val="00B111CE"/>
    <w:rsid w:val="00B259CB"/>
    <w:rsid w:val="00B25C12"/>
    <w:rsid w:val="00B317CA"/>
    <w:rsid w:val="00B32A75"/>
    <w:rsid w:val="00B32B76"/>
    <w:rsid w:val="00B363ED"/>
    <w:rsid w:val="00B40051"/>
    <w:rsid w:val="00B413B8"/>
    <w:rsid w:val="00B4658B"/>
    <w:rsid w:val="00B51DB2"/>
    <w:rsid w:val="00B53847"/>
    <w:rsid w:val="00B56254"/>
    <w:rsid w:val="00B574B1"/>
    <w:rsid w:val="00B600C9"/>
    <w:rsid w:val="00B602C2"/>
    <w:rsid w:val="00B61EF8"/>
    <w:rsid w:val="00B62FC8"/>
    <w:rsid w:val="00B643EA"/>
    <w:rsid w:val="00B70068"/>
    <w:rsid w:val="00B76584"/>
    <w:rsid w:val="00B7673A"/>
    <w:rsid w:val="00B80BFF"/>
    <w:rsid w:val="00B82D0F"/>
    <w:rsid w:val="00B84268"/>
    <w:rsid w:val="00B9026A"/>
    <w:rsid w:val="00B94DBF"/>
    <w:rsid w:val="00B95A5D"/>
    <w:rsid w:val="00B96263"/>
    <w:rsid w:val="00BA07A2"/>
    <w:rsid w:val="00BA24AA"/>
    <w:rsid w:val="00BA5DC7"/>
    <w:rsid w:val="00BB4237"/>
    <w:rsid w:val="00BB56DC"/>
    <w:rsid w:val="00BB7A2F"/>
    <w:rsid w:val="00BC0B66"/>
    <w:rsid w:val="00BC2BA3"/>
    <w:rsid w:val="00BC3248"/>
    <w:rsid w:val="00BC4BB5"/>
    <w:rsid w:val="00BC5E10"/>
    <w:rsid w:val="00BC6D67"/>
    <w:rsid w:val="00BD1FA5"/>
    <w:rsid w:val="00BD5A18"/>
    <w:rsid w:val="00BD68A3"/>
    <w:rsid w:val="00BE1FE5"/>
    <w:rsid w:val="00BE21C2"/>
    <w:rsid w:val="00BE3B75"/>
    <w:rsid w:val="00BE48FD"/>
    <w:rsid w:val="00BE4D1A"/>
    <w:rsid w:val="00BF2584"/>
    <w:rsid w:val="00BF467E"/>
    <w:rsid w:val="00BF54BC"/>
    <w:rsid w:val="00BF73A9"/>
    <w:rsid w:val="00BF73DB"/>
    <w:rsid w:val="00C00951"/>
    <w:rsid w:val="00C04F9C"/>
    <w:rsid w:val="00C06781"/>
    <w:rsid w:val="00C07E84"/>
    <w:rsid w:val="00C21462"/>
    <w:rsid w:val="00C22C47"/>
    <w:rsid w:val="00C25B06"/>
    <w:rsid w:val="00C25DC5"/>
    <w:rsid w:val="00C25F41"/>
    <w:rsid w:val="00C31996"/>
    <w:rsid w:val="00C40980"/>
    <w:rsid w:val="00C41C94"/>
    <w:rsid w:val="00C41D68"/>
    <w:rsid w:val="00C44116"/>
    <w:rsid w:val="00C45747"/>
    <w:rsid w:val="00C51B3D"/>
    <w:rsid w:val="00C5262D"/>
    <w:rsid w:val="00C5264B"/>
    <w:rsid w:val="00C55342"/>
    <w:rsid w:val="00C55C97"/>
    <w:rsid w:val="00C5664C"/>
    <w:rsid w:val="00C56ABF"/>
    <w:rsid w:val="00C57959"/>
    <w:rsid w:val="00C57F0C"/>
    <w:rsid w:val="00C70100"/>
    <w:rsid w:val="00C70243"/>
    <w:rsid w:val="00C702D3"/>
    <w:rsid w:val="00C71476"/>
    <w:rsid w:val="00C73029"/>
    <w:rsid w:val="00C73AE7"/>
    <w:rsid w:val="00C7516E"/>
    <w:rsid w:val="00C76921"/>
    <w:rsid w:val="00C76B37"/>
    <w:rsid w:val="00C76EB4"/>
    <w:rsid w:val="00C8120F"/>
    <w:rsid w:val="00C8283D"/>
    <w:rsid w:val="00C847F7"/>
    <w:rsid w:val="00C85C73"/>
    <w:rsid w:val="00C87397"/>
    <w:rsid w:val="00C903CE"/>
    <w:rsid w:val="00C95B9F"/>
    <w:rsid w:val="00CA02E0"/>
    <w:rsid w:val="00CA230B"/>
    <w:rsid w:val="00CA323C"/>
    <w:rsid w:val="00CA34F3"/>
    <w:rsid w:val="00CA3E53"/>
    <w:rsid w:val="00CA5297"/>
    <w:rsid w:val="00CB1547"/>
    <w:rsid w:val="00CB2952"/>
    <w:rsid w:val="00CB3ECF"/>
    <w:rsid w:val="00CB62E2"/>
    <w:rsid w:val="00CB7084"/>
    <w:rsid w:val="00CC00A7"/>
    <w:rsid w:val="00CC0B97"/>
    <w:rsid w:val="00CC0C36"/>
    <w:rsid w:val="00CC2062"/>
    <w:rsid w:val="00CC24EE"/>
    <w:rsid w:val="00CC25E8"/>
    <w:rsid w:val="00CC41C8"/>
    <w:rsid w:val="00CC6012"/>
    <w:rsid w:val="00CC674F"/>
    <w:rsid w:val="00CD5F39"/>
    <w:rsid w:val="00CE0AA6"/>
    <w:rsid w:val="00CE0C4F"/>
    <w:rsid w:val="00CE0FF7"/>
    <w:rsid w:val="00CF6A68"/>
    <w:rsid w:val="00D12828"/>
    <w:rsid w:val="00D16BB9"/>
    <w:rsid w:val="00D21B2B"/>
    <w:rsid w:val="00D22988"/>
    <w:rsid w:val="00D22B28"/>
    <w:rsid w:val="00D2462F"/>
    <w:rsid w:val="00D27FB4"/>
    <w:rsid w:val="00D316CC"/>
    <w:rsid w:val="00D3195C"/>
    <w:rsid w:val="00D33548"/>
    <w:rsid w:val="00D36A92"/>
    <w:rsid w:val="00D40388"/>
    <w:rsid w:val="00D411C0"/>
    <w:rsid w:val="00D45151"/>
    <w:rsid w:val="00D4689E"/>
    <w:rsid w:val="00D55BC7"/>
    <w:rsid w:val="00D55DBC"/>
    <w:rsid w:val="00D5606C"/>
    <w:rsid w:val="00D57F6B"/>
    <w:rsid w:val="00D6061B"/>
    <w:rsid w:val="00D613FB"/>
    <w:rsid w:val="00D64EBD"/>
    <w:rsid w:val="00D66E63"/>
    <w:rsid w:val="00D7298D"/>
    <w:rsid w:val="00D75819"/>
    <w:rsid w:val="00D76765"/>
    <w:rsid w:val="00D84F8D"/>
    <w:rsid w:val="00D91048"/>
    <w:rsid w:val="00DA1B7C"/>
    <w:rsid w:val="00DA512F"/>
    <w:rsid w:val="00DA57A1"/>
    <w:rsid w:val="00DA6543"/>
    <w:rsid w:val="00DB3BC3"/>
    <w:rsid w:val="00DB4C2B"/>
    <w:rsid w:val="00DB520F"/>
    <w:rsid w:val="00DC4079"/>
    <w:rsid w:val="00DC496C"/>
    <w:rsid w:val="00DD0313"/>
    <w:rsid w:val="00DD35A4"/>
    <w:rsid w:val="00DD4160"/>
    <w:rsid w:val="00DD468F"/>
    <w:rsid w:val="00DD63F3"/>
    <w:rsid w:val="00DD6F0B"/>
    <w:rsid w:val="00DD7811"/>
    <w:rsid w:val="00DF193E"/>
    <w:rsid w:val="00DF1EEF"/>
    <w:rsid w:val="00DF255E"/>
    <w:rsid w:val="00DF2FA4"/>
    <w:rsid w:val="00DF6BB0"/>
    <w:rsid w:val="00E0083C"/>
    <w:rsid w:val="00E00E90"/>
    <w:rsid w:val="00E01EE5"/>
    <w:rsid w:val="00E022AE"/>
    <w:rsid w:val="00E051C1"/>
    <w:rsid w:val="00E05F86"/>
    <w:rsid w:val="00E06AD2"/>
    <w:rsid w:val="00E10243"/>
    <w:rsid w:val="00E15163"/>
    <w:rsid w:val="00E1652E"/>
    <w:rsid w:val="00E16CF5"/>
    <w:rsid w:val="00E21387"/>
    <w:rsid w:val="00E255D5"/>
    <w:rsid w:val="00E2797A"/>
    <w:rsid w:val="00E3016F"/>
    <w:rsid w:val="00E31011"/>
    <w:rsid w:val="00E34F34"/>
    <w:rsid w:val="00E35956"/>
    <w:rsid w:val="00E35F65"/>
    <w:rsid w:val="00E3724C"/>
    <w:rsid w:val="00E40D00"/>
    <w:rsid w:val="00E42A5C"/>
    <w:rsid w:val="00E46462"/>
    <w:rsid w:val="00E464EC"/>
    <w:rsid w:val="00E6066C"/>
    <w:rsid w:val="00E60ADA"/>
    <w:rsid w:val="00E6202E"/>
    <w:rsid w:val="00E633A7"/>
    <w:rsid w:val="00E70703"/>
    <w:rsid w:val="00E74810"/>
    <w:rsid w:val="00E7767F"/>
    <w:rsid w:val="00E832F4"/>
    <w:rsid w:val="00E9398D"/>
    <w:rsid w:val="00E94B8C"/>
    <w:rsid w:val="00E94C9F"/>
    <w:rsid w:val="00E966BE"/>
    <w:rsid w:val="00EA1734"/>
    <w:rsid w:val="00EA3899"/>
    <w:rsid w:val="00EA7D8C"/>
    <w:rsid w:val="00EB0496"/>
    <w:rsid w:val="00EB076C"/>
    <w:rsid w:val="00EB3E1A"/>
    <w:rsid w:val="00EB7C8A"/>
    <w:rsid w:val="00EC35CB"/>
    <w:rsid w:val="00EC5B8C"/>
    <w:rsid w:val="00EC5FEE"/>
    <w:rsid w:val="00EC64D0"/>
    <w:rsid w:val="00EC6FE5"/>
    <w:rsid w:val="00EC7267"/>
    <w:rsid w:val="00EC7855"/>
    <w:rsid w:val="00ED0CF6"/>
    <w:rsid w:val="00ED316C"/>
    <w:rsid w:val="00ED529C"/>
    <w:rsid w:val="00ED5A48"/>
    <w:rsid w:val="00ED7445"/>
    <w:rsid w:val="00EE19E8"/>
    <w:rsid w:val="00EE6962"/>
    <w:rsid w:val="00EE6EE5"/>
    <w:rsid w:val="00EE6F27"/>
    <w:rsid w:val="00EF3736"/>
    <w:rsid w:val="00EF4F89"/>
    <w:rsid w:val="00F02C41"/>
    <w:rsid w:val="00F04C93"/>
    <w:rsid w:val="00F04EEC"/>
    <w:rsid w:val="00F07657"/>
    <w:rsid w:val="00F10A48"/>
    <w:rsid w:val="00F1121D"/>
    <w:rsid w:val="00F11EB9"/>
    <w:rsid w:val="00F12AB5"/>
    <w:rsid w:val="00F20D79"/>
    <w:rsid w:val="00F20E4A"/>
    <w:rsid w:val="00F21E35"/>
    <w:rsid w:val="00F22182"/>
    <w:rsid w:val="00F4027C"/>
    <w:rsid w:val="00F41CB8"/>
    <w:rsid w:val="00F42E80"/>
    <w:rsid w:val="00F43091"/>
    <w:rsid w:val="00F431ED"/>
    <w:rsid w:val="00F43373"/>
    <w:rsid w:val="00F444B2"/>
    <w:rsid w:val="00F44A0C"/>
    <w:rsid w:val="00F45345"/>
    <w:rsid w:val="00F45CF5"/>
    <w:rsid w:val="00F51DAF"/>
    <w:rsid w:val="00F67CC5"/>
    <w:rsid w:val="00F707A6"/>
    <w:rsid w:val="00F72362"/>
    <w:rsid w:val="00F7398F"/>
    <w:rsid w:val="00F773A2"/>
    <w:rsid w:val="00F80B79"/>
    <w:rsid w:val="00F829DE"/>
    <w:rsid w:val="00F83178"/>
    <w:rsid w:val="00F834C7"/>
    <w:rsid w:val="00F85E65"/>
    <w:rsid w:val="00F86505"/>
    <w:rsid w:val="00F874CE"/>
    <w:rsid w:val="00F9405B"/>
    <w:rsid w:val="00F94FB6"/>
    <w:rsid w:val="00F95BC8"/>
    <w:rsid w:val="00FA1338"/>
    <w:rsid w:val="00FA1B60"/>
    <w:rsid w:val="00FA2E65"/>
    <w:rsid w:val="00FA3949"/>
    <w:rsid w:val="00FA5CD3"/>
    <w:rsid w:val="00FA7A59"/>
    <w:rsid w:val="00FB10D3"/>
    <w:rsid w:val="00FB2D16"/>
    <w:rsid w:val="00FB2EFB"/>
    <w:rsid w:val="00FB59B2"/>
    <w:rsid w:val="00FB6D30"/>
    <w:rsid w:val="00FC0CA5"/>
    <w:rsid w:val="00FC20EA"/>
    <w:rsid w:val="00FC6300"/>
    <w:rsid w:val="00FC77B8"/>
    <w:rsid w:val="00FD0D74"/>
    <w:rsid w:val="00FD2A85"/>
    <w:rsid w:val="00FD30FD"/>
    <w:rsid w:val="00FD796E"/>
    <w:rsid w:val="00FE3FAC"/>
    <w:rsid w:val="00FE6834"/>
    <w:rsid w:val="00FF0A4B"/>
    <w:rsid w:val="00FF0D8F"/>
    <w:rsid w:val="00FF1611"/>
    <w:rsid w:val="00FF21D1"/>
    <w:rsid w:val="00FF268F"/>
    <w:rsid w:val="00FF2741"/>
    <w:rsid w:val="00FF433B"/>
    <w:rsid w:val="00FF5AD9"/>
    <w:rsid w:val="00FF67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5EBF8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0528">
      <w:marLeft w:val="0"/>
      <w:marRight w:val="0"/>
      <w:marTop w:val="0"/>
      <w:marBottom w:val="0"/>
      <w:divBdr>
        <w:top w:val="none" w:sz="0" w:space="0" w:color="auto"/>
        <w:left w:val="none" w:sz="0" w:space="0" w:color="auto"/>
        <w:bottom w:val="none" w:sz="0" w:space="0" w:color="auto"/>
        <w:right w:val="none" w:sz="0" w:space="0" w:color="auto"/>
      </w:divBdr>
    </w:div>
    <w:div w:id="460000941">
      <w:bodyDiv w:val="1"/>
      <w:marLeft w:val="0"/>
      <w:marRight w:val="0"/>
      <w:marTop w:val="0"/>
      <w:marBottom w:val="0"/>
      <w:divBdr>
        <w:top w:val="none" w:sz="0" w:space="0" w:color="auto"/>
        <w:left w:val="none" w:sz="0" w:space="0" w:color="auto"/>
        <w:bottom w:val="none" w:sz="0" w:space="0" w:color="auto"/>
        <w:right w:val="none" w:sz="0" w:space="0" w:color="auto"/>
      </w:divBdr>
      <w:divsChild>
        <w:div w:id="1071925594">
          <w:marLeft w:val="0"/>
          <w:marRight w:val="0"/>
          <w:marTop w:val="0"/>
          <w:marBottom w:val="0"/>
          <w:divBdr>
            <w:top w:val="none" w:sz="0" w:space="0" w:color="auto"/>
            <w:left w:val="none" w:sz="0" w:space="0" w:color="auto"/>
            <w:bottom w:val="none" w:sz="0" w:space="0" w:color="auto"/>
            <w:right w:val="none" w:sz="0" w:space="0" w:color="auto"/>
          </w:divBdr>
        </w:div>
      </w:divsChild>
    </w:div>
    <w:div w:id="4658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population-europe.eu/policy-brief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mortality.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8CBCF-2B15-40E5-8ECB-80DC92455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F343656F.dotm</Template>
  <TotalTime>0</TotalTime>
  <Pages>4</Pages>
  <Words>4709</Words>
  <Characters>26847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VolkswagenStiftung</Company>
  <LinksUpToDate>false</LinksUpToDate>
  <CharactersWithSpaces>31494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Dutow, Pavel</dc:creator>
  <cp:lastModifiedBy>MPIDR_D\Zagheni</cp:lastModifiedBy>
  <cp:revision>4</cp:revision>
  <cp:lastPrinted>2018-03-16T09:11:00Z</cp:lastPrinted>
  <dcterms:created xsi:type="dcterms:W3CDTF">2020-05-28T14:12:00Z</dcterms:created>
  <dcterms:modified xsi:type="dcterms:W3CDTF">2020-05-28T14:22:00Z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id="ixO46eYf"/&gt;&lt;style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