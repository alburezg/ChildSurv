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56C18E04" w:rsidR="0031623A" w:rsidRPr="00993F25" w:rsidRDefault="00F9405B" w:rsidP="0031623A">
      <w:pPr>
        <w:spacing w:after="60" w:line="240" w:lineRule="auto"/>
        <w:jc w:val="both"/>
        <w:rPr>
          <w:rFonts w:cs="Arial"/>
          <w:b/>
          <w:lang w:val="en-US"/>
        </w:rPr>
      </w:pPr>
      <w:r w:rsidRPr="00993F25">
        <w:rPr>
          <w:rFonts w:cs="Arial"/>
          <w:b/>
          <w:lang w:val="en-US"/>
        </w:rPr>
        <w:t xml:space="preserve">Family bereavement due to Covid-19 and its consequences for society: a new approach combining </w:t>
      </w:r>
      <w:r w:rsidR="004D64B9" w:rsidRPr="00993F25">
        <w:rPr>
          <w:rFonts w:cs="Arial"/>
          <w:b/>
          <w:lang w:val="en-US"/>
        </w:rPr>
        <w:t xml:space="preserve">macro-level </w:t>
      </w:r>
      <w:r w:rsidRPr="00993F25">
        <w:rPr>
          <w:rFonts w:cs="Arial"/>
          <w:b/>
          <w:lang w:val="en-US"/>
        </w:rPr>
        <w:t xml:space="preserve">demographic </w:t>
      </w:r>
      <w:r w:rsidR="00A6469C">
        <w:rPr>
          <w:rFonts w:cs="Arial"/>
          <w:b/>
          <w:lang w:val="en-US"/>
        </w:rPr>
        <w:t>estimations</w:t>
      </w:r>
      <w:r w:rsidRPr="00993F25">
        <w:rPr>
          <w:rFonts w:cs="Arial"/>
          <w:b/>
          <w:lang w:val="en-US"/>
        </w:rPr>
        <w:t xml:space="preserve"> and micro-level analysis</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w:t>
      </w:r>
      <w:commentRangeStart w:id="0"/>
      <w:r w:rsidR="00A008B1">
        <w:rPr>
          <w:rFonts w:cs="Calibri"/>
          <w:lang w:val="en-US" w:eastAsia="de-DE"/>
        </w:rPr>
        <w:t>Demography</w:t>
      </w:r>
      <w:commentRangeEnd w:id="0"/>
      <w:r w:rsidR="002A53BB">
        <w:rPr>
          <w:rStyle w:val="CommentReference"/>
        </w:rPr>
        <w:commentReference w:id="0"/>
      </w:r>
      <w:r w:rsidR="00A008B1">
        <w:rPr>
          <w:rFonts w:cs="Calibri"/>
          <w:lang w:val="en-US" w:eastAsia="de-DE"/>
        </w:rPr>
        <w:t>)</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commentRangeStart w:id="1"/>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commentRangeEnd w:id="1"/>
      <w:r w:rsidR="004B7534">
        <w:rPr>
          <w:rStyle w:val="CommentReference"/>
        </w:rPr>
        <w:commentReference w:id="1"/>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2"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2"/>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1335FE54"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quantifying</w:t>
      </w:r>
      <w:r w:rsidR="00A56AF1">
        <w:rPr>
          <w:rFonts w:cs="Calibri"/>
          <w:lang w:val="en-US" w:eastAsia="de-DE"/>
        </w:rPr>
        <w:t xml:space="preserve"> </w:t>
      </w:r>
      <w:r w:rsidR="00C71476" w:rsidRPr="00683A20">
        <w:rPr>
          <w:rFonts w:cs="Calibri"/>
          <w:lang w:val="en-US" w:eastAsia="de-DE"/>
        </w:rPr>
        <w:t xml:space="preserve">the number of people who </w:t>
      </w:r>
      <w:commentRangeStart w:id="3"/>
      <w:r w:rsidR="00C71476" w:rsidRPr="00683A20">
        <w:rPr>
          <w:rFonts w:cs="Calibri"/>
          <w:lang w:val="en-US" w:eastAsia="de-DE"/>
        </w:rPr>
        <w:t xml:space="preserve">will </w:t>
      </w:r>
      <w:r w:rsidR="004A35B8">
        <w:rPr>
          <w:rFonts w:cs="Calibri"/>
          <w:lang w:val="en-US" w:eastAsia="de-DE"/>
        </w:rPr>
        <w:t xml:space="preserve">suffer </w:t>
      </w:r>
      <w:commentRangeEnd w:id="3"/>
      <w:r w:rsidR="003F66DE">
        <w:rPr>
          <w:rStyle w:val="CommentReference"/>
        </w:rPr>
        <w:commentReference w:id="3"/>
      </w:r>
      <w:r w:rsidR="00C71476" w:rsidRPr="00683A20">
        <w:rPr>
          <w:rFonts w:cs="Calibri"/>
          <w:lang w:val="en-US" w:eastAsia="de-DE"/>
        </w:rPr>
        <w:t xml:space="preserve">the death of a </w:t>
      </w:r>
      <w:r w:rsidR="008B43E9">
        <w:rPr>
          <w:rFonts w:cs="Calibri"/>
          <w:lang w:val="en-US" w:eastAsia="de-DE"/>
        </w:rPr>
        <w:t>relative</w:t>
      </w:r>
      <w:r w:rsidR="00CA230B">
        <w:rPr>
          <w:rFonts w:cs="Calibri"/>
          <w:lang w:val="en-US" w:eastAsia="de-DE"/>
        </w:rPr>
        <w:t xml:space="preserve"> (</w:t>
      </w:r>
      <w:r w:rsidR="006379DC">
        <w:rPr>
          <w:rFonts w:cs="Calibri"/>
          <w:lang w:val="en-US" w:eastAsia="de-DE"/>
        </w:rPr>
        <w:t xml:space="preserve">parent, grandparent, </w:t>
      </w:r>
      <w:r w:rsidR="004136E7">
        <w:rPr>
          <w:rFonts w:cs="Calibri"/>
          <w:lang w:val="en-US" w:eastAsia="de-DE"/>
        </w:rPr>
        <w:t>great-grandparent,</w:t>
      </w:r>
      <w:r w:rsidR="00B643EA">
        <w:rPr>
          <w:rFonts w:cs="Calibri"/>
          <w:lang w:val="en-US" w:eastAsia="de-DE"/>
        </w:rPr>
        <w:t xml:space="preserve"> </w:t>
      </w:r>
      <w:r w:rsidR="006379DC">
        <w:rPr>
          <w:rFonts w:cs="Calibri"/>
          <w:lang w:val="en-US" w:eastAsia="de-DE"/>
        </w:rPr>
        <w:t xml:space="preserve">uncle, cousin, </w:t>
      </w:r>
      <w:r w:rsidR="00CC41C8">
        <w:rPr>
          <w:rFonts w:cs="Calibri"/>
          <w:lang w:val="en-US" w:eastAsia="de-DE"/>
        </w:rPr>
        <w:t xml:space="preserve">nephew, </w:t>
      </w:r>
      <w:r w:rsidR="006379DC">
        <w:rPr>
          <w:rFonts w:cs="Calibri"/>
          <w:lang w:val="en-US" w:eastAsia="de-DE"/>
        </w:rPr>
        <w:t>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w:t>
      </w:r>
      <w:r w:rsidR="00C71476" w:rsidRPr="00683A20">
        <w:rPr>
          <w:rFonts w:cs="Calibri"/>
          <w:lang w:val="en-US" w:eastAsia="de-DE"/>
        </w:rPr>
        <w:t>.</w:t>
      </w:r>
      <w:r w:rsidR="005325D5">
        <w:rPr>
          <w:rFonts w:cs="Calibri"/>
          <w:lang w:val="en-US" w:eastAsia="de-DE"/>
        </w:rPr>
        <w:t xml:space="preserve"> </w:t>
      </w:r>
      <w:r w:rsidR="002145E3">
        <w:rPr>
          <w:rFonts w:cs="Calibri"/>
          <w:lang w:val="en-US" w:eastAsia="de-DE"/>
        </w:rPr>
        <w:t xml:space="preserve">Timely and accurate information </w:t>
      </w:r>
      <w:r w:rsidR="00C31996">
        <w:rPr>
          <w:rFonts w:cs="Calibri"/>
          <w:lang w:val="en-US" w:eastAsia="de-DE"/>
        </w:rPr>
        <w:t>on</w:t>
      </w:r>
      <w:r w:rsidR="002145E3">
        <w:rPr>
          <w:rFonts w:cs="Calibri"/>
          <w:lang w:val="en-US" w:eastAsia="de-DE"/>
        </w:rPr>
        <w:t xml:space="preserve"> </w:t>
      </w:r>
      <w:r w:rsidR="002D66C5">
        <w:rPr>
          <w:rFonts w:cs="Calibri"/>
          <w:lang w:val="en-US" w:eastAsia="de-DE"/>
        </w:rPr>
        <w:t xml:space="preserve">how </w:t>
      </w:r>
      <w:r w:rsidR="003C2494">
        <w:rPr>
          <w:rFonts w:cs="Calibri"/>
          <w:lang w:val="en-US" w:eastAsia="de-DE"/>
        </w:rPr>
        <w:t xml:space="preserve">family </w:t>
      </w:r>
      <w:r w:rsidR="000F6CFE">
        <w:rPr>
          <w:rFonts w:cs="Calibri"/>
          <w:lang w:val="en-US" w:eastAsia="de-DE"/>
        </w:rPr>
        <w:t xml:space="preserve">bereavement </w:t>
      </w:r>
      <w:r w:rsidR="002D66C5">
        <w:rPr>
          <w:rFonts w:cs="Calibri"/>
          <w:lang w:val="en-US" w:eastAsia="de-DE"/>
        </w:rPr>
        <w:t xml:space="preserve">affects </w:t>
      </w:r>
      <w:r w:rsidR="00C25DC5">
        <w:rPr>
          <w:rFonts w:cs="Calibri"/>
          <w:lang w:val="en-US" w:eastAsia="de-DE"/>
        </w:rPr>
        <w:t xml:space="preserve">the population </w:t>
      </w:r>
      <w:r w:rsidR="002D66C5">
        <w:rPr>
          <w:rFonts w:cs="Calibri"/>
          <w:lang w:val="en-US" w:eastAsia="de-DE"/>
        </w:rPr>
        <w:t xml:space="preserve">by </w:t>
      </w:r>
      <w:r w:rsidR="00C25DC5">
        <w:rPr>
          <w:rFonts w:cs="Calibri"/>
          <w:lang w:val="en-US" w:eastAsia="de-DE"/>
        </w:rPr>
        <w:t xml:space="preserve">age and </w:t>
      </w:r>
      <w:r w:rsidR="002D66C5">
        <w:rPr>
          <w:rFonts w:cs="Calibri"/>
          <w:lang w:val="en-US" w:eastAsia="de-DE"/>
        </w:rPr>
        <w:t xml:space="preserve">sex </w:t>
      </w:r>
      <w:commentRangeStart w:id="4"/>
      <w:r w:rsidR="00774BEF">
        <w:rPr>
          <w:rFonts w:cs="Calibri"/>
          <w:lang w:val="en-US" w:eastAsia="de-DE"/>
        </w:rPr>
        <w:t xml:space="preserve">can help officials minimize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commentRangeEnd w:id="4"/>
      <w:r w:rsidR="00EB076C">
        <w:rPr>
          <w:rStyle w:val="CommentReference"/>
        </w:rPr>
        <w:commentReference w:id="4"/>
      </w:r>
      <w:r w:rsidR="002145E3">
        <w:rPr>
          <w:rFonts w:cs="Calibri"/>
          <w:lang w:val="en-US" w:eastAsia="de-DE"/>
        </w:rPr>
        <w:t>.</w:t>
      </w:r>
      <w:r w:rsidR="000678F3">
        <w:rPr>
          <w:rFonts w:cs="Calibri"/>
          <w:lang w:val="en-US" w:eastAsia="de-DE"/>
        </w:rPr>
        <w:t xml:space="preserve"> Our project will use the latest available data to estimate the impact of bereavement on the well-being of people in different countries.</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5DBA2FEA"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ins w:id="5" w:author="MPIDR_D\mccann" w:date="2020-05-27T13:58:00Z">
        <w:r w:rsidR="00EB076C">
          <w:rPr>
            <w:rFonts w:cs="Calibri"/>
            <w:lang w:val="en-US" w:eastAsia="de-DE"/>
          </w:rPr>
          <w:t xml:space="preserve">that has been </w:t>
        </w:r>
      </w:ins>
      <w:r w:rsidR="002F4620">
        <w:rPr>
          <w:rFonts w:cs="Calibri"/>
          <w:lang w:val="en-US" w:eastAsia="de-DE"/>
        </w:rPr>
        <w:t xml:space="preserve">applied to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36AEAE6F" w:rsidR="00B111CE" w:rsidRDefault="004C14E7" w:rsidP="008A11A1">
      <w:pPr>
        <w:pStyle w:val="ListParagraph"/>
        <w:numPr>
          <w:ilvl w:val="0"/>
          <w:numId w:val="2"/>
        </w:numPr>
        <w:spacing w:after="60" w:line="240" w:lineRule="auto"/>
        <w:jc w:val="both"/>
        <w:rPr>
          <w:rFonts w:cs="Calibri"/>
          <w:lang w:val="en-US" w:eastAsia="de-DE"/>
        </w:rPr>
      </w:pPr>
      <w:commentRangeStart w:id="6"/>
      <w:r w:rsidRPr="003617F0">
        <w:rPr>
          <w:rFonts w:cs="Calibri"/>
          <w:lang w:val="en-US" w:eastAsia="de-DE"/>
        </w:rPr>
        <w:t>Identify</w:t>
      </w:r>
      <w:commentRangeEnd w:id="6"/>
      <w:r w:rsidR="00EB076C">
        <w:rPr>
          <w:rStyle w:val="CommentReference"/>
        </w:rPr>
        <w:commentReference w:id="6"/>
      </w:r>
      <w:r w:rsidRPr="003617F0">
        <w:rPr>
          <w:rFonts w:cs="Calibri"/>
          <w:lang w:val="en-US" w:eastAsia="de-DE"/>
        </w:rPr>
        <w:t xml:space="preserve">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w:t>
      </w:r>
      <w:del w:id="7" w:author="MPIDR_D\mccann" w:date="2020-05-27T13:58:00Z">
        <w:r w:rsidR="002361E5" w:rsidDel="00EB076C">
          <w:rPr>
            <w:rFonts w:cs="Calibri"/>
            <w:lang w:val="en-US" w:eastAsia="de-DE"/>
          </w:rPr>
          <w:delText>a</w:delText>
        </w:r>
      </w:del>
      <w:ins w:id="8" w:author="MPIDR_D\mccann" w:date="2020-05-27T13:58:00Z">
        <w:r w:rsidR="00EB076C">
          <w:rPr>
            <w:rFonts w:cs="Calibri"/>
            <w:lang w:val="en-US" w:eastAsia="de-DE"/>
          </w:rPr>
          <w:t>the</w:t>
        </w:r>
      </w:ins>
      <w:r w:rsidR="002361E5">
        <w:rPr>
          <w:rFonts w:cs="Calibri"/>
          <w:lang w:val="en-US" w:eastAsia="de-DE"/>
        </w:rPr>
        <w:t xml:space="preserve">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41F24A50" w:rsidR="008A11A1" w:rsidRDefault="008633D1" w:rsidP="008A11A1">
      <w:pPr>
        <w:pStyle w:val="ListParagraph"/>
        <w:numPr>
          <w:ilvl w:val="0"/>
          <w:numId w:val="2"/>
        </w:numPr>
        <w:spacing w:after="60" w:line="240" w:lineRule="auto"/>
        <w:jc w:val="both"/>
        <w:rPr>
          <w:rFonts w:cs="Calibri"/>
          <w:lang w:val="en-US" w:eastAsia="de-DE"/>
        </w:rPr>
      </w:pPr>
      <w:r w:rsidRPr="006A084D">
        <w:rPr>
          <w:rFonts w:cs="Calibri"/>
          <w:lang w:val="en-US" w:eastAsia="de-DE"/>
        </w:rPr>
        <w:t xml:space="preserve">Explore how </w:t>
      </w:r>
      <w:r w:rsidR="005731FD" w:rsidRPr="006A084D">
        <w:rPr>
          <w:rFonts w:cs="Calibri"/>
          <w:lang w:val="en-US" w:eastAsia="de-DE"/>
        </w:rPr>
        <w:t xml:space="preserve">family bereavement from </w:t>
      </w:r>
      <w:r w:rsidRPr="006A084D">
        <w:rPr>
          <w:rFonts w:cs="Calibri"/>
          <w:lang w:val="en-US" w:eastAsia="de-DE"/>
        </w:rPr>
        <w:t xml:space="preserve">Covid-19 </w:t>
      </w:r>
      <w:r w:rsidR="00D613FB" w:rsidRPr="006A084D">
        <w:rPr>
          <w:rFonts w:cs="Calibri"/>
          <w:lang w:val="en-US" w:eastAsia="de-DE"/>
        </w:rPr>
        <w:t>will affect</w:t>
      </w:r>
      <w:r w:rsidRPr="006A084D">
        <w:rPr>
          <w:rFonts w:cs="Calibri"/>
          <w:lang w:val="en-US" w:eastAsia="de-DE"/>
        </w:rPr>
        <w:t xml:space="preserve"> 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7F50CD">
        <w:rPr>
          <w:rFonts w:cs="Calibri"/>
          <w:lang w:val="en-US" w:eastAsia="de-DE"/>
        </w:rPr>
        <w:t>from other causes of death</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75BBE0D5" w:rsidR="0089038B" w:rsidRDefault="005350BB" w:rsidP="00732804">
      <w:pPr>
        <w:spacing w:after="60" w:line="240" w:lineRule="auto"/>
        <w:jc w:val="both"/>
        <w:rPr>
          <w:rFonts w:cs="Calibri"/>
          <w:lang w:val="en-US" w:eastAsia="de-DE"/>
        </w:rPr>
      </w:pPr>
      <w:r>
        <w:rPr>
          <w:rFonts w:cs="Calibri"/>
          <w:lang w:val="en-US" w:eastAsia="de-DE"/>
        </w:rPr>
        <w:t>I</w:t>
      </w:r>
      <w:r w:rsidR="00AA1006">
        <w:rPr>
          <w:rFonts w:cs="Calibri"/>
          <w:lang w:val="en-US" w:eastAsia="de-DE"/>
        </w:rPr>
        <w:t xml:space="preserve">nitiatives </w:t>
      </w:r>
      <w:r w:rsidR="00D64EBD">
        <w:rPr>
          <w:rFonts w:cs="Calibri"/>
          <w:lang w:val="en-US" w:eastAsia="de-DE"/>
        </w:rPr>
        <w:t xml:space="preserve">to understand the spread of the </w:t>
      </w:r>
      <w:r w:rsidR="00C55342">
        <w:rPr>
          <w:rFonts w:cs="Calibri"/>
          <w:lang w:val="en-US" w:eastAsia="de-DE"/>
        </w:rPr>
        <w:t xml:space="preserve">Covid-19 </w:t>
      </w:r>
      <w:r w:rsidR="00D64EBD">
        <w:rPr>
          <w:rFonts w:cs="Calibri"/>
          <w:lang w:val="en-US" w:eastAsia="de-DE"/>
        </w:rPr>
        <w:t xml:space="preserve">disease have focused on </w:t>
      </w:r>
      <w:r w:rsidR="002251AE">
        <w:rPr>
          <w:rFonts w:cs="Calibri"/>
          <w:lang w:val="en-US" w:eastAsia="de-DE"/>
        </w:rPr>
        <w:t xml:space="preserve">tracking </w:t>
      </w:r>
      <w:r w:rsidR="00D64EBD">
        <w:rPr>
          <w:rFonts w:cs="Calibri"/>
          <w:lang w:val="en-US" w:eastAsia="de-DE"/>
        </w:rPr>
        <w:t>excess mortality,</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 testing coverage</w:t>
      </w:r>
      <w:r w:rsidR="00857A80">
        <w:rPr>
          <w:rFonts w:cs="Calibri"/>
          <w:lang w:val="en-US" w:eastAsia="de-DE"/>
        </w:rPr>
        <w:t xml:space="preserve">, and government responses to the crisis. </w:t>
      </w:r>
      <w:commentRangeStart w:id="9"/>
      <w:r w:rsidR="00A56C8F">
        <w:rPr>
          <w:rFonts w:cs="Calibri"/>
          <w:lang w:val="en-US" w:eastAsia="de-DE"/>
        </w:rPr>
        <w:t>N</w:t>
      </w:r>
      <w:r w:rsidR="006F1328">
        <w:rPr>
          <w:rFonts w:cs="Calibri"/>
          <w:lang w:val="en-US" w:eastAsia="de-DE"/>
        </w:rPr>
        <w:t xml:space="preserve">o attention has been given to the extent to which the </w:t>
      </w:r>
      <w:r w:rsidR="00267081">
        <w:rPr>
          <w:rFonts w:cs="Calibri"/>
          <w:lang w:val="en-US" w:eastAsia="de-DE"/>
        </w:rPr>
        <w:t xml:space="preserve">pandemic </w:t>
      </w:r>
      <w:r w:rsidR="006F1328">
        <w:rPr>
          <w:rFonts w:cs="Calibri"/>
          <w:lang w:val="en-US" w:eastAsia="de-DE"/>
        </w:rPr>
        <w:t xml:space="preserve">will result in millions </w:t>
      </w:r>
      <w:r w:rsidR="00490094">
        <w:rPr>
          <w:rFonts w:cs="Calibri"/>
          <w:lang w:val="en-US" w:eastAsia="de-DE"/>
        </w:rPr>
        <w:t xml:space="preserve">of individuals </w:t>
      </w:r>
      <w:r w:rsidR="0089038B">
        <w:rPr>
          <w:rFonts w:cs="Calibri"/>
          <w:lang w:val="en-US" w:eastAsia="de-DE"/>
        </w:rPr>
        <w:t xml:space="preserve">experiencing the death of a </w:t>
      </w:r>
      <w:r w:rsidR="00BF73DB">
        <w:rPr>
          <w:rFonts w:cs="Calibri"/>
          <w:lang w:val="en-US" w:eastAsia="de-DE"/>
        </w:rPr>
        <w:t>relative</w:t>
      </w:r>
      <w:commentRangeEnd w:id="9"/>
      <w:r w:rsidR="00AB0CC4">
        <w:rPr>
          <w:rStyle w:val="CommentReference"/>
        </w:rPr>
        <w:commentReference w:id="9"/>
      </w:r>
      <w:r w:rsidR="0089038B">
        <w:rPr>
          <w:rFonts w:cs="Calibri"/>
          <w:lang w:val="en-US" w:eastAsia="de-DE"/>
        </w:rPr>
        <w:t>.</w:t>
      </w:r>
      <w:r w:rsidR="006F3267">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new scientific approach </w:t>
      </w:r>
      <w:r w:rsidR="00D91048">
        <w:rPr>
          <w:rFonts w:cs="Calibri"/>
          <w:lang w:val="en-US" w:eastAsia="de-DE"/>
        </w:rPr>
        <w:t xml:space="preserve">to </w:t>
      </w:r>
      <w:r w:rsidR="006F3267">
        <w:rPr>
          <w:rFonts w:cs="Calibri"/>
          <w:lang w:val="en-US" w:eastAsia="de-DE"/>
        </w:rPr>
        <w:t xml:space="preserve">produce </w:t>
      </w:r>
      <w:r w:rsidR="00FF67BE">
        <w:rPr>
          <w:rFonts w:cs="Calibri"/>
          <w:lang w:val="en-US" w:eastAsia="de-DE"/>
        </w:rPr>
        <w:t xml:space="preserve">estimates </w:t>
      </w:r>
      <w:r w:rsidR="00AA0B6E">
        <w:rPr>
          <w:rFonts w:cs="Calibri"/>
          <w:lang w:val="en-US" w:eastAsia="de-DE"/>
        </w:rPr>
        <w:t xml:space="preserve">of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w:t>
      </w:r>
      <w:commentRangeStart w:id="10"/>
      <w:r w:rsidR="0013511B">
        <w:rPr>
          <w:rFonts w:cs="Calibri"/>
          <w:lang w:val="en-US" w:eastAsia="de-DE"/>
        </w:rPr>
        <w:t>indirect effects of mortality crises</w:t>
      </w:r>
      <w:commentRangeEnd w:id="10"/>
      <w:r w:rsidR="00EF4F89">
        <w:rPr>
          <w:rStyle w:val="CommentReference"/>
        </w:rPr>
        <w:commentReference w:id="10"/>
      </w:r>
      <w:r w:rsidR="0013511B">
        <w:rPr>
          <w:rFonts w:cs="Calibri"/>
          <w:lang w:val="en-US" w:eastAsia="de-DE"/>
        </w:rPr>
        <w:t>.</w:t>
      </w:r>
      <w:r w:rsidR="00A85A8C">
        <w:rPr>
          <w:rFonts w:cs="Calibri"/>
          <w:lang w:val="en-US" w:eastAsia="de-DE"/>
        </w:rPr>
        <w:t xml:space="preserve"> Our </w:t>
      </w:r>
      <w:r w:rsidR="0081400D">
        <w:rPr>
          <w:rFonts w:cs="Calibri"/>
          <w:lang w:val="en-US" w:eastAsia="de-DE"/>
        </w:rPr>
        <w:t xml:space="preserve">novel </w:t>
      </w:r>
      <w:r w:rsidR="001F5FA0">
        <w:rPr>
          <w:rFonts w:cs="Calibri"/>
          <w:lang w:val="en-US" w:eastAsia="de-DE"/>
        </w:rPr>
        <w:t>methodology</w:t>
      </w:r>
      <w:r w:rsidR="00A85A8C">
        <w:rPr>
          <w:rFonts w:cs="Calibri"/>
          <w:lang w:val="en-US" w:eastAsia="de-DE"/>
        </w:rPr>
        <w:t xml:space="preserve"> can 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0DB64499"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 xml:space="preserve">will build on previous 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(Alburez-Gutierrez, Kolk,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family 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commentRangeStart w:id="11"/>
      <w:r w:rsidR="002D5DFF">
        <w:rPr>
          <w:rFonts w:cs="Calibri"/>
          <w:lang w:val="en-US" w:eastAsia="de-DE"/>
        </w:rPr>
        <w:t xml:space="preserve">We will use </w:t>
      </w:r>
      <w:r w:rsidR="007206E5">
        <w:rPr>
          <w:rFonts w:cs="Calibri"/>
          <w:lang w:val="en-US" w:eastAsia="de-DE"/>
        </w:rPr>
        <w:t xml:space="preserve">demographic </w:t>
      </w:r>
      <w:proofErr w:type="spellStart"/>
      <w:r w:rsidR="005117C5">
        <w:rPr>
          <w:rFonts w:cs="Calibri"/>
          <w:lang w:val="en-US" w:eastAsia="de-DE"/>
        </w:rPr>
        <w:t>micro</w:t>
      </w:r>
      <w:r w:rsidR="007206E5">
        <w:rPr>
          <w:rFonts w:cs="Calibri"/>
          <w:lang w:val="en-US" w:eastAsia="de-DE"/>
        </w:rPr>
        <w:t>simulations</w:t>
      </w:r>
      <w:proofErr w:type="spellEnd"/>
      <w:r w:rsidR="007206E5">
        <w:rPr>
          <w:rFonts w:cs="Calibri"/>
          <w:lang w:val="en-US" w:eastAsia="de-DE"/>
        </w:rPr>
        <w:t xml:space="preserve">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ins w:id="12" w:author="MPIDR_D\mccann" w:date="2020-05-27T14:12:00Z">
        <w:r w:rsidR="00EF4F89">
          <w:rPr>
            <w:rFonts w:cs="Calibri"/>
            <w:lang w:val="en-US" w:eastAsia="de-DE"/>
          </w:rPr>
          <w:t>,</w:t>
        </w:r>
      </w:ins>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ins w:id="13" w:author="MPIDR_D\mccann" w:date="2020-05-27T14:12:00Z">
        <w:r w:rsidR="00EF4F89">
          <w:rPr>
            <w:rFonts w:cs="Calibri"/>
            <w:lang w:val="en-US" w:eastAsia="de-DE"/>
          </w:rPr>
          <w:t xml:space="preserve">already existing </w:t>
        </w:r>
      </w:ins>
      <w:proofErr w:type="spellStart"/>
      <w:r w:rsidR="005117C5">
        <w:rPr>
          <w:rFonts w:cs="Calibri"/>
          <w:lang w:val="en-US" w:eastAsia="de-DE"/>
        </w:rPr>
        <w:t>micro</w:t>
      </w:r>
      <w:r w:rsidR="00365219">
        <w:rPr>
          <w:rFonts w:cs="Calibri"/>
          <w:lang w:val="en-US" w:eastAsia="de-DE"/>
        </w:rPr>
        <w:t>simulations</w:t>
      </w:r>
      <w:proofErr w:type="spellEnd"/>
      <w:r w:rsidR="00365219">
        <w:rPr>
          <w:rFonts w:cs="Calibri"/>
          <w:lang w:val="en-US" w:eastAsia="de-DE"/>
        </w:rPr>
        <w:t xml:space="preserve"> </w:t>
      </w:r>
      <w:commentRangeEnd w:id="11"/>
      <w:r w:rsidR="00EF4F89">
        <w:rPr>
          <w:rStyle w:val="CommentReference"/>
        </w:rPr>
        <w:commentReference w:id="11"/>
      </w:r>
      <w:del w:id="14" w:author="MPIDR_D\mccann" w:date="2020-05-27T14:13:00Z">
        <w:r w:rsidR="003E6198" w:rsidDel="00EF4F89">
          <w:rPr>
            <w:rFonts w:cs="Calibri"/>
            <w:lang w:val="en-US" w:eastAsia="de-DE"/>
          </w:rPr>
          <w:delText xml:space="preserve">we </w:delText>
        </w:r>
        <w:r w:rsidR="00365219" w:rsidDel="00EF4F89">
          <w:rPr>
            <w:rFonts w:cs="Calibri"/>
            <w:lang w:val="en-US" w:eastAsia="de-DE"/>
          </w:rPr>
          <w:delText>developed for</w:delText>
        </w:r>
      </w:del>
      <w:ins w:id="15" w:author="MPIDR_D\mccann" w:date="2020-05-27T14:13:00Z">
        <w:r w:rsidR="00EF4F89">
          <w:rPr>
            <w:rFonts w:cs="Calibri"/>
            <w:lang w:val="en-US" w:eastAsia="de-DE"/>
          </w:rPr>
          <w:t>from</w:t>
        </w:r>
      </w:ins>
      <w:r w:rsidR="00365219">
        <w:rPr>
          <w:rFonts w:cs="Calibri"/>
          <w:lang w:val="en-US" w:eastAsia="de-DE"/>
        </w:rPr>
        <w:t xml:space="preserve">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AB224E">
        <w:rPr>
          <w:rFonts w:cs="Calibri"/>
          <w:lang w:val="en-US" w:eastAsia="de-DE"/>
        </w:rPr>
        <w:t xml:space="preserve"> </w:t>
      </w:r>
      <w:r w:rsidR="0089012E">
        <w:rPr>
          <w:rFonts w:cs="Calibri"/>
          <w:lang w:val="en-US" w:eastAsia="de-DE"/>
        </w:rPr>
        <w:t>(</w:t>
      </w:r>
      <w:commentRangeStart w:id="16"/>
      <w:r w:rsidR="00757C6E">
        <w:fldChar w:fldCharType="begin"/>
      </w:r>
      <w:r w:rsidR="00757C6E" w:rsidRPr="003F66DE">
        <w:rPr>
          <w:lang w:val="en-GB"/>
          <w:rPrChange w:id="17" w:author="MPIDR_D\mccann" w:date="2020-05-27T13:57:00Z">
            <w:rPr/>
          </w:rPrChange>
        </w:rPr>
        <w:instrText xml:space="preserve"> HYPERLINK "http://www.mortality.org" </w:instrText>
      </w:r>
      <w:r w:rsidR="00757C6E">
        <w:fldChar w:fldCharType="separate"/>
      </w:r>
      <w:r w:rsidR="0089012E" w:rsidRPr="00EC175F">
        <w:rPr>
          <w:rStyle w:val="Hyperlink"/>
          <w:rFonts w:cs="Calibri"/>
          <w:lang w:val="en-US" w:eastAsia="de-DE"/>
        </w:rPr>
        <w:t>www.mortality.org</w:t>
      </w:r>
      <w:r w:rsidR="00757C6E">
        <w:rPr>
          <w:rStyle w:val="Hyperlink"/>
          <w:rFonts w:cs="Calibri"/>
          <w:lang w:val="en-US" w:eastAsia="de-DE"/>
        </w:rPr>
        <w:fldChar w:fldCharType="end"/>
      </w:r>
      <w:commentRangeEnd w:id="16"/>
      <w:r w:rsidR="00EF4F89">
        <w:rPr>
          <w:rStyle w:val="CommentReference"/>
        </w:rPr>
        <w:commentReference w:id="16"/>
      </w:r>
      <w:r w:rsidR="0089012E">
        <w:rPr>
          <w:rFonts w:cs="Calibri"/>
          <w:lang w:val="en-US" w:eastAsia="de-DE"/>
        </w:rPr>
        <w:t>)</w:t>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BD68A3">
        <w:rPr>
          <w:rFonts w:cs="Calibri"/>
          <w:lang w:val="en-US" w:eastAsia="de-DE"/>
        </w:rPr>
        <w:t xml:space="preserve"> (</w:t>
      </w:r>
      <w:commentRangeStart w:id="18"/>
      <w:r w:rsidR="00BD68A3">
        <w:rPr>
          <w:rFonts w:cs="Calibri"/>
          <w:lang w:val="en-US" w:eastAsia="de-DE"/>
        </w:rPr>
        <w:t xml:space="preserve">the PI is involved in </w:t>
      </w:r>
      <w:r w:rsidR="001502A6">
        <w:rPr>
          <w:rFonts w:cs="Calibri"/>
          <w:lang w:val="en-US" w:eastAsia="de-DE"/>
        </w:rPr>
        <w:t>a project attempting to do this</w:t>
      </w:r>
      <w:r w:rsidR="00BD68A3">
        <w:rPr>
          <w:rFonts w:cs="Calibri"/>
          <w:lang w:val="en-US" w:eastAsia="de-DE"/>
        </w:rPr>
        <w:t xml:space="preserve">: </w:t>
      </w:r>
      <w:r w:rsidR="00757C6E">
        <w:fldChar w:fldCharType="begin"/>
      </w:r>
      <w:r w:rsidR="00757C6E" w:rsidRPr="003F66DE">
        <w:rPr>
          <w:lang w:val="en-GB"/>
          <w:rPrChange w:id="19" w:author="MPIDR_D\mccann" w:date="2020-05-27T13:57:00Z">
            <w:rPr/>
          </w:rPrChange>
        </w:rPr>
        <w:instrText xml:space="preserve"> HYPERLINK "https://github.com/timriffe/covid_age" </w:instrText>
      </w:r>
      <w:r w:rsidR="00757C6E">
        <w:fldChar w:fldCharType="separate"/>
      </w:r>
      <w:r w:rsidR="00397158" w:rsidRPr="00EC175F">
        <w:rPr>
          <w:rStyle w:val="Hyperlink"/>
          <w:rFonts w:cs="Calibri"/>
          <w:lang w:val="en-US" w:eastAsia="de-DE"/>
        </w:rPr>
        <w:t>https://github.com/timriffe/covid_age</w:t>
      </w:r>
      <w:r w:rsidR="00757C6E">
        <w:rPr>
          <w:rStyle w:val="Hyperlink"/>
          <w:rFonts w:cs="Calibri"/>
          <w:lang w:val="en-US" w:eastAsia="de-DE"/>
        </w:rPr>
        <w:fldChar w:fldCharType="end"/>
      </w:r>
      <w:commentRangeEnd w:id="18"/>
      <w:r w:rsidR="00EF4F89">
        <w:rPr>
          <w:rStyle w:val="CommentReference"/>
        </w:rPr>
        <w:commentReference w:id="18"/>
      </w:r>
      <w:r w:rsidR="00BD68A3">
        <w:rPr>
          <w:rFonts w:cs="Calibri"/>
          <w:lang w:val="en-US" w:eastAsia="de-DE"/>
        </w:rPr>
        <w:t>)</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GB" w:eastAsia="en-GB"/>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294B1167"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w:t>
      </w:r>
      <w:commentRangeStart w:id="20"/>
      <w:r w:rsidR="00E3016F">
        <w:rPr>
          <w:rFonts w:cs="Calibri"/>
          <w:lang w:val="en-US" w:eastAsia="de-DE"/>
        </w:rPr>
        <w:t xml:space="preserve">that </w:t>
      </w:r>
      <w:r w:rsidR="00971EDA">
        <w:rPr>
          <w:rFonts w:cs="Calibri"/>
          <w:lang w:val="en-US" w:eastAsia="de-DE"/>
        </w:rPr>
        <w:t xml:space="preserve">Ego </w:t>
      </w:r>
      <w:r w:rsidR="00E3016F">
        <w:rPr>
          <w:rFonts w:cs="Calibri"/>
          <w:lang w:val="en-US" w:eastAsia="de-DE"/>
        </w:rPr>
        <w:t>would not have experienced in the absence of the pandemic</w:t>
      </w:r>
      <w:commentRangeEnd w:id="20"/>
      <w:r w:rsidR="00EF4F89">
        <w:rPr>
          <w:rStyle w:val="CommentReference"/>
        </w:rPr>
        <w:commentReference w:id="20"/>
      </w:r>
      <w:r w:rsidR="00E3016F">
        <w:rPr>
          <w:rFonts w:cs="Calibri"/>
          <w:lang w:val="en-US" w:eastAsia="de-DE"/>
        </w:rPr>
        <w:t>.</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w:t>
      </w:r>
      <w:ins w:id="21" w:author="MPIDR_D\mccann" w:date="2020-05-27T14:17:00Z">
        <w:r w:rsidR="004B7534">
          <w:rPr>
            <w:rFonts w:cs="Calibri"/>
            <w:lang w:val="en-US" w:eastAsia="de-DE"/>
          </w:rPr>
          <w:t xml:space="preserve">will </w:t>
        </w:r>
      </w:ins>
      <w:r w:rsidR="00145CA0">
        <w:rPr>
          <w:rFonts w:cs="Calibri"/>
          <w:lang w:val="en-US" w:eastAsia="de-DE"/>
        </w:rPr>
        <w:t xml:space="preserve">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14:paraId="7F2165BF" w14:textId="77777777" w:rsidR="001C019F" w:rsidRDefault="001C019F" w:rsidP="00B413B8">
      <w:pPr>
        <w:spacing w:after="60" w:line="240" w:lineRule="auto"/>
        <w:jc w:val="both"/>
        <w:rPr>
          <w:rFonts w:cs="Calibri"/>
          <w:lang w:val="en-US" w:eastAsia="de-DE"/>
        </w:rPr>
      </w:pPr>
    </w:p>
    <w:p w14:paraId="3332007C" w14:textId="3FE75D62" w:rsidR="00175C6E" w:rsidRDefault="00ED7445" w:rsidP="00B413B8">
      <w:pPr>
        <w:spacing w:after="60" w:line="240" w:lineRule="auto"/>
        <w:jc w:val="both"/>
        <w:rPr>
          <w:rFonts w:cs="Calibri"/>
          <w:lang w:val="en-US" w:eastAsia="de-DE"/>
        </w:rPr>
      </w:pPr>
      <w:r>
        <w:rPr>
          <w:rFonts w:cs="Calibri"/>
          <w:lang w:val="en-US" w:eastAsia="de-DE"/>
        </w:rPr>
        <w:t xml:space="preserve">We will assess the impact of Covid-19 family bereavement on well-being </w:t>
      </w:r>
      <w:r w:rsidR="004C717F">
        <w:rPr>
          <w:rFonts w:cs="Calibri"/>
          <w:lang w:val="en-US" w:eastAsia="de-DE"/>
        </w:rPr>
        <w:t>using standard</w:t>
      </w:r>
      <w:r w:rsidR="00716610">
        <w:rPr>
          <w:rFonts w:cs="Calibri"/>
          <w:lang w:val="en-US" w:eastAsia="de-DE"/>
        </w:rPr>
        <w:t xml:space="preserve"> quantitative </w:t>
      </w:r>
      <w:r>
        <w:rPr>
          <w:rFonts w:cs="Calibri"/>
          <w:lang w:val="en-US" w:eastAsia="de-DE"/>
        </w:rPr>
        <w:t>methodologies</w:t>
      </w:r>
      <w:r w:rsidR="00716610">
        <w:rPr>
          <w:rFonts w:cs="Calibri"/>
          <w:lang w:val="en-US" w:eastAsia="de-DE"/>
        </w:rPr>
        <w:t xml:space="preserve"> </w:t>
      </w:r>
      <w:r w:rsidR="00716610">
        <w:rPr>
          <w:rFonts w:cs="Calibri"/>
          <w:lang w:val="en-US" w:eastAsia="de-DE"/>
        </w:rPr>
        <w:fldChar w:fldCharType="begin"/>
      </w:r>
      <w:r w:rsidR="00716610">
        <w:rPr>
          <w:rFonts w:cs="Calibri"/>
          <w:lang w:val="en-US" w:eastAsia="de-DE"/>
        </w:rPr>
        <w:instrText xml:space="preserve"> ADDIN ZOTERO_ITEM CSL_CITATION {"citationID":"94gH6aRg","properties":{"formattedCitation":"(Hendrickson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sidR="00716610">
        <w:rPr>
          <w:rFonts w:cs="Calibri"/>
          <w:lang w:val="en-US" w:eastAsia="de-DE"/>
        </w:rPr>
        <w:fldChar w:fldCharType="separate"/>
      </w:r>
      <w:r w:rsidR="00716610" w:rsidRPr="00716610">
        <w:rPr>
          <w:rFonts w:cs="Arial"/>
          <w:lang w:val="en-US"/>
        </w:rPr>
        <w:t>(Hendrickson 2009)</w:t>
      </w:r>
      <w:r w:rsidR="00716610">
        <w:rPr>
          <w:rFonts w:cs="Calibri"/>
          <w:lang w:val="en-US" w:eastAsia="de-DE"/>
        </w:rPr>
        <w:fldChar w:fldCharType="end"/>
      </w:r>
      <w:r>
        <w:rPr>
          <w:rFonts w:cs="Calibri"/>
          <w:lang w:val="en-US" w:eastAsia="de-DE"/>
        </w:rPr>
        <w:t xml:space="preserve">. </w:t>
      </w:r>
      <w:commentRangeStart w:id="22"/>
      <w:r>
        <w:rPr>
          <w:rFonts w:cs="Calibri"/>
          <w:lang w:val="en-US" w:eastAsia="de-DE"/>
        </w:rPr>
        <w:t>We expect micro-level data on the health outcomes of the pandemic to become available soon</w:t>
      </w:r>
      <w:ins w:id="23" w:author="MPIDR_D\mccann" w:date="2020-05-27T14:17:00Z">
        <w:r w:rsidR="004B7534">
          <w:rPr>
            <w:rFonts w:cs="Calibri"/>
            <w:lang w:val="en-US" w:eastAsia="de-DE"/>
          </w:rPr>
          <w:t>,</w:t>
        </w:r>
      </w:ins>
      <w:r w:rsidR="00671CA7">
        <w:rPr>
          <w:rFonts w:cs="Calibri"/>
          <w:lang w:val="en-US" w:eastAsia="de-DE"/>
        </w:rPr>
        <w:t xml:space="preserve"> mainly</w:t>
      </w:r>
      <w:r w:rsidR="00161849">
        <w:rPr>
          <w:rFonts w:cs="Calibri"/>
          <w:lang w:val="en-US" w:eastAsia="de-DE"/>
        </w:rPr>
        <w:t xml:space="preserve"> in the forms of surveys</w:t>
      </w:r>
      <w:r>
        <w:rPr>
          <w:rFonts w:cs="Calibri"/>
          <w:lang w:val="en-US" w:eastAsia="de-DE"/>
        </w:rPr>
        <w:t xml:space="preserve">. </w:t>
      </w:r>
      <w:r w:rsidR="00671CA7">
        <w:rPr>
          <w:rFonts w:cs="Calibri"/>
          <w:lang w:val="en-US" w:eastAsia="de-DE"/>
        </w:rPr>
        <w:t>In addition, t</w:t>
      </w:r>
      <w:r w:rsidR="000E5517">
        <w:rPr>
          <w:rFonts w:cs="Calibri"/>
          <w:lang w:val="en-US" w:eastAsia="de-DE"/>
        </w:rPr>
        <w:t xml:space="preserve">he PI is an associated researcher at Stockholm University which has access </w:t>
      </w:r>
      <w:r w:rsidR="00B94DBF">
        <w:rPr>
          <w:rFonts w:cs="Calibri"/>
          <w:lang w:val="en-US" w:eastAsia="de-DE"/>
        </w:rPr>
        <w:t xml:space="preserve">to </w:t>
      </w:r>
      <w:proofErr w:type="spellStart"/>
      <w:r w:rsidR="00B94DBF">
        <w:rPr>
          <w:rFonts w:cs="Calibri"/>
          <w:lang w:val="en-US" w:eastAsia="de-DE"/>
        </w:rPr>
        <w:t>anonymized</w:t>
      </w:r>
      <w:proofErr w:type="spellEnd"/>
      <w:r w:rsidR="00B94DBF">
        <w:rPr>
          <w:rFonts w:cs="Calibri"/>
          <w:lang w:val="en-US" w:eastAsia="de-DE"/>
        </w:rPr>
        <w:t xml:space="preserve"> </w:t>
      </w:r>
      <w:r w:rsidR="00B259CB">
        <w:rPr>
          <w:rFonts w:cs="Calibri"/>
          <w:lang w:val="en-US" w:eastAsia="de-DE"/>
        </w:rPr>
        <w:t xml:space="preserve">register data </w:t>
      </w:r>
      <w:r w:rsidR="00B94DBF">
        <w:rPr>
          <w:rFonts w:cs="Calibri"/>
          <w:lang w:val="en-US" w:eastAsia="de-DE"/>
        </w:rPr>
        <w:t xml:space="preserve">which could be used for this, once </w:t>
      </w:r>
      <w:r w:rsidR="009416A0">
        <w:rPr>
          <w:rFonts w:cs="Calibri"/>
          <w:lang w:val="en-US" w:eastAsia="de-DE"/>
        </w:rPr>
        <w:t xml:space="preserve">it is made </w:t>
      </w:r>
      <w:r w:rsidR="00B94DBF">
        <w:rPr>
          <w:rFonts w:cs="Calibri"/>
          <w:lang w:val="en-US" w:eastAsia="de-DE"/>
        </w:rPr>
        <w:t>available</w:t>
      </w:r>
      <w:commentRangeEnd w:id="22"/>
      <w:r w:rsidR="004B7534">
        <w:rPr>
          <w:rStyle w:val="CommentReference"/>
        </w:rPr>
        <w:commentReference w:id="22"/>
      </w:r>
      <w:r w:rsidR="00B94DBF">
        <w:rPr>
          <w:rFonts w:cs="Calibri"/>
          <w:lang w:val="en-US" w:eastAsia="de-DE"/>
        </w:rPr>
        <w:t>.</w:t>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77FE35B4" w:rsidR="008645E5" w:rsidRPr="00021E1D" w:rsidRDefault="00D27FB4" w:rsidP="00A25D1C">
      <w:pPr>
        <w:pStyle w:val="ListParagraph"/>
        <w:numPr>
          <w:ilvl w:val="0"/>
          <w:numId w:val="6"/>
        </w:numPr>
        <w:spacing w:after="60" w:line="240" w:lineRule="auto"/>
        <w:jc w:val="both"/>
        <w:rPr>
          <w:rFonts w:cs="Calibri"/>
          <w:lang w:val="en-US" w:eastAsia="de-DE"/>
        </w:rPr>
      </w:pPr>
      <w:r w:rsidRPr="00021E1D">
        <w:rPr>
          <w:rFonts w:cs="Calibri"/>
          <w:lang w:val="en-US" w:eastAsia="de-DE"/>
        </w:rPr>
        <w:lastRenderedPageBreak/>
        <w:t xml:space="preserve">Develop </w:t>
      </w:r>
      <w:r w:rsidR="00617A69" w:rsidRPr="00021E1D">
        <w:rPr>
          <w:rFonts w:cs="Calibri"/>
          <w:lang w:val="en-US" w:eastAsia="de-DE"/>
        </w:rPr>
        <w:t xml:space="preserve">a methodology </w:t>
      </w:r>
      <w:r w:rsidR="008645E5" w:rsidRPr="00021E1D">
        <w:rPr>
          <w:rFonts w:cs="Calibri"/>
          <w:lang w:val="en-US" w:eastAsia="de-DE"/>
        </w:rPr>
        <w:t>to estimate excess bereavement</w:t>
      </w:r>
      <w:r w:rsidR="00060351" w:rsidRPr="00021E1D">
        <w:rPr>
          <w:rFonts w:cs="Calibri"/>
          <w:lang w:val="en-US" w:eastAsia="de-DE"/>
        </w:rPr>
        <w:t xml:space="preserve"> and </w:t>
      </w:r>
      <w:r w:rsidR="005E672F" w:rsidRPr="00021E1D">
        <w:rPr>
          <w:rFonts w:cs="Calibri"/>
          <w:lang w:val="en-US" w:eastAsia="de-DE"/>
        </w:rPr>
        <w:t>i</w:t>
      </w:r>
      <w:r w:rsidR="008645E5" w:rsidRPr="00021E1D">
        <w:rPr>
          <w:rFonts w:cs="Calibri"/>
          <w:lang w:val="en-US" w:eastAsia="de-DE"/>
        </w:rPr>
        <w:t xml:space="preserve">mplement </w:t>
      </w:r>
      <w:r w:rsidR="00060351" w:rsidRPr="00021E1D">
        <w:rPr>
          <w:rFonts w:cs="Calibri"/>
          <w:lang w:val="en-US" w:eastAsia="de-DE"/>
        </w:rPr>
        <w:t xml:space="preserve">it in an open-source package in the </w:t>
      </w:r>
      <w:r w:rsidR="008645E5" w:rsidRPr="00021E1D">
        <w:rPr>
          <w:rFonts w:cs="Calibri"/>
          <w:lang w:val="en-US" w:eastAsia="de-DE"/>
        </w:rPr>
        <w:t>R language</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0073A290"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 of family bereavement with academics and policy makers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BF53007"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14:paraId="612771B2" w14:textId="601CBC17"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A</w:t>
      </w:r>
      <w:ins w:id="24" w:author="MPIDR_D\mccann" w:date="2020-05-27T14:19:00Z">
        <w:r w:rsidR="004B7534">
          <w:rPr>
            <w:rFonts w:cs="Calibri"/>
            <w:lang w:val="en-US" w:eastAsia="de-DE"/>
          </w:rPr>
          <w:t>n</w:t>
        </w:r>
      </w:ins>
      <w:r w:rsidRPr="00C25B06">
        <w:rPr>
          <w:rFonts w:cs="Calibri"/>
          <w:lang w:val="en-US" w:eastAsia="de-DE"/>
        </w:rPr>
        <w:t xml:space="preserve">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w:t>
      </w:r>
      <w:del w:id="25" w:author="MPIDR_D\mccann" w:date="2020-05-27T14:19:00Z">
        <w:r w:rsidR="00C25B06" w:rsidRPr="00C25B06" w:rsidDel="004B7534">
          <w:rPr>
            <w:rFonts w:cs="Calibri"/>
            <w:lang w:val="en-US" w:eastAsia="de-DE"/>
          </w:rPr>
          <w:delText xml:space="preserve">see </w:delText>
        </w:r>
        <w:r w:rsidRPr="00C25B06" w:rsidDel="004B7534">
          <w:rPr>
            <w:rFonts w:cs="Calibri"/>
            <w:lang w:val="en-US" w:eastAsia="de-DE"/>
          </w:rPr>
          <w:delText>this</w:delText>
        </w:r>
      </w:del>
      <w:ins w:id="26" w:author="MPIDR_D\mccann" w:date="2020-05-27T14:19:00Z">
        <w:r w:rsidR="004B7534">
          <w:rPr>
            <w:rFonts w:cs="Calibri"/>
            <w:lang w:val="en-US" w:eastAsia="de-DE"/>
          </w:rPr>
          <w:t>similar to this</w:t>
        </w:r>
      </w:ins>
      <w:r w:rsidRPr="00C25B06">
        <w:rPr>
          <w:rFonts w:cs="Calibri"/>
          <w:lang w:val="en-US" w:eastAsia="de-DE"/>
        </w:rPr>
        <w:t xml:space="preserve">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commentRangeStart w:id="27"/>
      <w:commentRangeStart w:id="28"/>
      <w:r w:rsidR="008C3088">
        <w:rPr>
          <w:rFonts w:cs="Calibri"/>
          <w:lang w:val="en-US" w:eastAsia="de-DE"/>
        </w:rPr>
        <w:fldChar w:fldCharType="begin"/>
      </w:r>
      <w:r w:rsidR="008C3088">
        <w:rPr>
          <w:rFonts w:cs="Calibri"/>
          <w:lang w:val="en-US" w:eastAsia="de-DE"/>
        </w:rPr>
        <w:instrText xml:space="preserve"> HYPERLINK "</w:instrText>
      </w:r>
      <w:r w:rsidR="008C3088" w:rsidRPr="00904298">
        <w:rPr>
          <w:rFonts w:cs="Calibri"/>
          <w:lang w:val="en-US" w:eastAsia="de-DE"/>
        </w:rPr>
        <w:instrText>https://research-app.shinyapps.io/child_death_paa/</w:instrText>
      </w:r>
      <w:r w:rsidR="008C3088">
        <w:rPr>
          <w:rFonts w:cs="Calibri"/>
          <w:lang w:val="en-US" w:eastAsia="de-DE"/>
        </w:rPr>
        <w:instrText xml:space="preserve">" </w:instrText>
      </w:r>
      <w:r w:rsidR="008C3088">
        <w:rPr>
          <w:rFonts w:cs="Calibri"/>
          <w:lang w:val="en-US" w:eastAsia="de-DE"/>
        </w:rPr>
        <w:fldChar w:fldCharType="separate"/>
      </w:r>
      <w:r w:rsidR="008C3088" w:rsidRPr="00EC175F">
        <w:rPr>
          <w:rStyle w:val="Hyperlink"/>
          <w:rFonts w:cs="Calibri"/>
          <w:lang w:val="en-US" w:eastAsia="de-DE"/>
        </w:rPr>
        <w:t>https://research-app.shinyapps.io/child_death_paa/</w:t>
      </w:r>
      <w:r w:rsidR="008C3088">
        <w:rPr>
          <w:rFonts w:cs="Calibri"/>
          <w:lang w:val="en-US" w:eastAsia="de-DE"/>
        </w:rPr>
        <w:fldChar w:fldCharType="end"/>
      </w:r>
      <w:commentRangeEnd w:id="28"/>
      <w:r w:rsidR="004B7534">
        <w:rPr>
          <w:rStyle w:val="CommentReference"/>
        </w:rPr>
        <w:commentReference w:id="28"/>
      </w:r>
      <w:r w:rsidR="009F4B96">
        <w:rPr>
          <w:rFonts w:cs="Calibri"/>
          <w:lang w:val="en-US" w:eastAsia="de-DE"/>
        </w:rPr>
        <w:t>)</w:t>
      </w:r>
      <w:commentRangeEnd w:id="27"/>
      <w:r w:rsidR="00857523">
        <w:rPr>
          <w:rStyle w:val="CommentReference"/>
        </w:rPr>
        <w:commentReference w:id="27"/>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14:paraId="02AFEA76" w14:textId="5928378B"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del w:id="29" w:author="MPIDR_D\mccann" w:date="2020-05-27T14:20:00Z">
        <w:r w:rsidRPr="00475210" w:rsidDel="004B7534">
          <w:rPr>
            <w:rFonts w:cs="Calibri"/>
            <w:lang w:val="en-US" w:eastAsia="de-DE"/>
          </w:rPr>
          <w:delText xml:space="preserve"> </w:delText>
        </w:r>
      </w:del>
      <w:r w:rsidRPr="00475210">
        <w:rPr>
          <w:rFonts w:cs="Calibri"/>
          <w:lang w:val="en-US" w:eastAsia="de-DE"/>
        </w:rPr>
        <w:t xml:space="preserve">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7EA1C433"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Science</w:t>
      </w:r>
    </w:p>
    <w:p w14:paraId="32163E7A" w14:textId="470FDA58" w:rsidR="00B70068" w:rsidRDefault="00712AEF" w:rsidP="001C20BD">
      <w:pPr>
        <w:spacing w:after="60" w:line="240" w:lineRule="auto"/>
        <w:jc w:val="both"/>
        <w:rPr>
          <w:rFonts w:cs="Calibri"/>
          <w:lang w:val="en-US" w:eastAsia="de-DE"/>
        </w:rPr>
      </w:pPr>
      <w:r>
        <w:rPr>
          <w:rFonts w:cs="Calibri"/>
          <w:lang w:val="en-US" w:eastAsia="de-DE"/>
        </w:rPr>
        <w:lastRenderedPageBreak/>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E633A7">
        <w:rPr>
          <w:rFonts w:cs="Calibri"/>
          <w:lang w:val="en-US" w:eastAsia="de-DE"/>
        </w:rPr>
        <w:t xml:space="preserve"> </w:t>
      </w:r>
      <w:r w:rsidR="006C7383">
        <w:rPr>
          <w:rFonts w:cs="Calibri"/>
          <w:lang w:val="en-US" w:eastAsia="de-DE"/>
        </w:rPr>
        <w:t xml:space="preserve">By taking advantage of </w:t>
      </w:r>
      <w:r w:rsidR="006C7383" w:rsidRPr="001C20BD">
        <w:rPr>
          <w:rFonts w:cs="Calibri"/>
          <w:lang w:val="en-US" w:eastAsia="de-DE"/>
        </w:rPr>
        <w:t xml:space="preserve">rapid advances in computational power </w:t>
      </w:r>
      <w:r w:rsidR="006C7383">
        <w:rPr>
          <w:rFonts w:cs="Calibri"/>
          <w:lang w:val="en-US" w:eastAsia="de-DE"/>
        </w:rPr>
        <w:t>to perform complex estimations</w:t>
      </w:r>
      <w:r w:rsidR="006C7383" w:rsidRPr="001C20BD">
        <w:rPr>
          <w:rFonts w:cs="Calibri"/>
          <w:lang w:val="en-US" w:eastAsia="de-DE"/>
        </w:rPr>
        <w:t xml:space="preserve"> </w:t>
      </w:r>
      <w:r w:rsidR="006C7383">
        <w:rPr>
          <w:rFonts w:cs="Calibri"/>
          <w:lang w:val="en-US" w:eastAsia="de-DE"/>
        </w:rPr>
        <w:t xml:space="preserve">and powerful </w:t>
      </w:r>
      <w:proofErr w:type="spellStart"/>
      <w:r w:rsidR="006C7383">
        <w:rPr>
          <w:rFonts w:cs="Calibri"/>
          <w:lang w:val="en-US" w:eastAsia="de-DE"/>
        </w:rPr>
        <w:t>microsimulations</w:t>
      </w:r>
      <w:proofErr w:type="spellEnd"/>
      <w:r w:rsidR="006C7383">
        <w:rPr>
          <w:rFonts w:cs="Calibri"/>
          <w:lang w:val="en-US" w:eastAsia="de-DE"/>
        </w:rPr>
        <w:t xml:space="preserve">, </w:t>
      </w:r>
      <w:r w:rsidR="00EB7C8A">
        <w:rPr>
          <w:rFonts w:cs="Calibri"/>
          <w:lang w:val="en-US" w:eastAsia="de-DE"/>
        </w:rPr>
        <w:t>our novel methodology</w:t>
      </w:r>
      <w:r w:rsidR="00EB7C8A" w:rsidRPr="00EB7C8A">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to understand the prevalence of 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EB7C8A" w:rsidRPr="001C20BD">
        <w:rPr>
          <w:rFonts w:cs="Calibri"/>
          <w:lang w:val="en-US" w:eastAsia="de-DE"/>
        </w:rPr>
        <w:t>.</w:t>
      </w:r>
    </w:p>
    <w:p w14:paraId="374BD5F1" w14:textId="77777777" w:rsidR="003B4278" w:rsidRDefault="003B4278" w:rsidP="001C20BD">
      <w:pPr>
        <w:spacing w:after="60" w:line="240" w:lineRule="auto"/>
        <w:jc w:val="both"/>
        <w:rPr>
          <w:rFonts w:cs="Calibri"/>
          <w:lang w:val="en-US" w:eastAsia="de-DE"/>
        </w:rPr>
      </w:pPr>
    </w:p>
    <w:p w14:paraId="304FEB43" w14:textId="76E7C55B"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during a global mortality crises.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ins w:id="30" w:author="MPIDR_D\mccann" w:date="2020-05-27T14:24:00Z">
        <w:r w:rsidR="004B7534">
          <w:rPr>
            <w:rFonts w:cs="Calibri"/>
            <w:lang w:val="en-US" w:eastAsia="de-DE"/>
          </w:rPr>
          <w:t>,</w:t>
        </w:r>
      </w:ins>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bookmarkStart w:id="31" w:name="_GoBack"/>
      <w:bookmarkEnd w:id="31"/>
    </w:p>
    <w:p w14:paraId="55F192B2" w14:textId="348B298C" w:rsidR="00830BC2" w:rsidRDefault="00546A52" w:rsidP="001C20BD">
      <w:pPr>
        <w:spacing w:after="60" w:line="240" w:lineRule="auto"/>
        <w:jc w:val="both"/>
        <w:rPr>
          <w:rFonts w:cs="Calibri"/>
          <w:lang w:val="en-US" w:eastAsia="de-DE"/>
        </w:rPr>
      </w:pPr>
      <w:r>
        <w:rPr>
          <w:rFonts w:cs="Calibri"/>
          <w:lang w:val="en-US" w:eastAsia="de-DE"/>
        </w:rPr>
        <w:t>Substantially,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will affect the well</w:t>
      </w:r>
      <w:ins w:id="32" w:author="MPIDR_D\mccann" w:date="2020-05-27T14:25:00Z">
        <w:r w:rsidR="004B7534">
          <w:rPr>
            <w:rFonts w:cs="Calibri"/>
            <w:lang w:val="en-US" w:eastAsia="de-DE"/>
          </w:rPr>
          <w:t>-</w:t>
        </w:r>
      </w:ins>
      <w:r w:rsidR="002A131E">
        <w:rPr>
          <w:rFonts w:cs="Calibri"/>
          <w:lang w:val="en-US" w:eastAsia="de-DE"/>
        </w:rPr>
        <w:t xml:space="preserve">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w:t>
      </w:r>
      <w:commentRangeStart w:id="33"/>
      <w:commentRangeStart w:id="34"/>
      <w:r w:rsidRPr="00E35956">
        <w:rPr>
          <w:rFonts w:cs="Arial"/>
          <w:b/>
          <w:smallCaps/>
          <w:lang w:val="en-US"/>
        </w:rPr>
        <w:t>collaboration</w:t>
      </w:r>
      <w:commentRangeEnd w:id="33"/>
      <w:r w:rsidR="000D1097">
        <w:rPr>
          <w:rStyle w:val="CommentReference"/>
        </w:rPr>
        <w:commentReference w:id="33"/>
      </w:r>
      <w:commentRangeEnd w:id="34"/>
      <w:r w:rsidR="004B7534">
        <w:rPr>
          <w:rStyle w:val="CommentReference"/>
        </w:rPr>
        <w:commentReference w:id="34"/>
      </w:r>
      <w:r w:rsidRPr="00E35956">
        <w:rPr>
          <w:rFonts w:cs="Arial"/>
          <w:b/>
          <w:smallCaps/>
          <w:lang w:val="en-US"/>
        </w:rPr>
        <w:t xml:space="preserve"> </w:t>
      </w:r>
    </w:p>
    <w:p w14:paraId="26E35142" w14:textId="67E090F0" w:rsidR="00F43373" w:rsidRDefault="00F43373" w:rsidP="00F43373">
      <w:pPr>
        <w:spacing w:after="60" w:line="240" w:lineRule="auto"/>
        <w:jc w:val="both"/>
        <w:rPr>
          <w:rFonts w:cs="Calibri"/>
          <w:lang w:val="en-US" w:eastAsia="de-DE"/>
        </w:rPr>
      </w:pPr>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commentRangeStart w:id="35"/>
      <w:r w:rsidR="005F2618">
        <w:rPr>
          <w:rFonts w:cs="Calibri"/>
          <w:lang w:val="en-US" w:eastAsia="de-DE"/>
        </w:rPr>
        <w:t>We would like</w:t>
      </w:r>
      <w:commentRangeEnd w:id="35"/>
      <w:r w:rsidR="004B7534">
        <w:rPr>
          <w:rStyle w:val="CommentReference"/>
        </w:rPr>
        <w:commentReference w:id="35"/>
      </w:r>
      <w:r w:rsidR="005F2618">
        <w:rPr>
          <w:rFonts w:cs="Calibri"/>
          <w:lang w:val="en-US" w:eastAsia="de-DE"/>
        </w:rPr>
        <w:t xml:space="preserve">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BF73A9">
        <w:rPr>
          <w:rFonts w:cs="Calibri"/>
          <w:lang w:val="en-US" w:eastAsia="de-DE"/>
        </w:rPr>
        <w:t xml:space="preserve">to </w:t>
      </w:r>
      <w:r w:rsidR="00FD796E">
        <w:rPr>
          <w:rFonts w:cs="Calibri"/>
          <w:lang w:val="en-US" w:eastAsia="de-DE"/>
        </w:rPr>
        <w:t>lead the formal methodological development</w:t>
      </w:r>
      <w:r w:rsidR="00724033">
        <w:rPr>
          <w:rFonts w:cs="Calibri"/>
          <w:lang w:val="en-US" w:eastAsia="de-DE"/>
        </w:rPr>
        <w:t xml:space="preserve"> working as a research assistant</w:t>
      </w:r>
      <w:r w:rsidR="00FD796E">
        <w:rPr>
          <w:rFonts w:cs="Calibri"/>
          <w:lang w:val="en-US" w:eastAsia="de-DE"/>
        </w:rPr>
        <w:t>.</w:t>
      </w:r>
      <w:r w:rsidR="009C7C84">
        <w:rPr>
          <w:rFonts w:cs="Calibri"/>
          <w:lang w:val="en-US" w:eastAsia="de-DE"/>
        </w:rPr>
        <w:t xml:space="preserve"> A </w:t>
      </w:r>
      <w:del w:id="36" w:author="MPIDR_D\mccann" w:date="2020-05-27T14:27:00Z">
        <w:r w:rsidR="00080E7E" w:rsidDel="00757C6E">
          <w:rPr>
            <w:rFonts w:cs="Calibri"/>
            <w:lang w:val="en-US" w:eastAsia="de-DE"/>
          </w:rPr>
          <w:delText xml:space="preserve">separate </w:delText>
        </w:r>
      </w:del>
      <w:commentRangeStart w:id="37"/>
      <w:r w:rsidR="005E4C9F">
        <w:rPr>
          <w:rFonts w:cs="Calibri"/>
          <w:lang w:val="en-US" w:eastAsia="de-DE"/>
        </w:rPr>
        <w:t xml:space="preserve">PhD student </w:t>
      </w:r>
      <w:r w:rsidR="00513659">
        <w:rPr>
          <w:rStyle w:val="CommentReference"/>
        </w:rPr>
        <w:commentReference w:id="38"/>
      </w:r>
      <w:commentRangeEnd w:id="37"/>
      <w:r w:rsidR="00757C6E">
        <w:rPr>
          <w:rStyle w:val="CommentReference"/>
        </w:rPr>
        <w:commentReference w:id="37"/>
      </w:r>
      <w:ins w:id="39" w:author="MPIDR_D\mccann" w:date="2020-05-27T14:27:00Z">
        <w:r w:rsidR="00757C6E">
          <w:rPr>
            <w:rFonts w:cs="Calibri"/>
            <w:lang w:val="en-US" w:eastAsia="de-DE"/>
          </w:rPr>
          <w:t>under the applicants</w:t>
        </w:r>
      </w:ins>
      <w:ins w:id="40" w:author="MPIDR_D\mccann" w:date="2020-05-27T14:28:00Z">
        <w:r w:rsidR="00757C6E">
          <w:rPr>
            <w:rFonts w:cs="Calibri"/>
            <w:lang w:val="en-US" w:eastAsia="de-DE"/>
          </w:rPr>
          <w:t xml:space="preserve">’ guidance </w:t>
        </w:r>
      </w:ins>
      <w:r w:rsidR="009C7C84">
        <w:rPr>
          <w:rFonts w:cs="Calibri"/>
          <w:lang w:val="en-US" w:eastAsia="de-DE"/>
        </w:rPr>
        <w:t>will conduct the empirical analys</w:t>
      </w:r>
      <w:ins w:id="41" w:author="MPIDR_D\mccann" w:date="2020-05-27T14:28:00Z">
        <w:r w:rsidR="00757C6E">
          <w:rPr>
            <w:rFonts w:cs="Calibri"/>
            <w:lang w:val="en-US" w:eastAsia="de-DE"/>
          </w:rPr>
          <w:t>e</w:t>
        </w:r>
      </w:ins>
      <w:del w:id="42" w:author="MPIDR_D\mccann" w:date="2020-05-27T14:28:00Z">
        <w:r w:rsidR="009C7C84" w:rsidDel="00757C6E">
          <w:rPr>
            <w:rFonts w:cs="Calibri"/>
            <w:lang w:val="en-US" w:eastAsia="de-DE"/>
          </w:rPr>
          <w:delText>i</w:delText>
        </w:r>
      </w:del>
      <w:r w:rsidR="009C7C84">
        <w:rPr>
          <w:rFonts w:cs="Calibri"/>
          <w:lang w:val="en-US" w:eastAsia="de-DE"/>
        </w:rPr>
        <w:t>s</w:t>
      </w:r>
      <w:r w:rsidR="00BF54BC">
        <w:rPr>
          <w:rFonts w:cs="Calibri"/>
          <w:lang w:val="en-US" w:eastAsia="de-DE"/>
        </w:rPr>
        <w:t xml:space="preserve"> including the analysis of the micro-data</w:t>
      </w:r>
      <w:r w:rsidR="0060392C">
        <w:rPr>
          <w:rFonts w:cs="Calibri"/>
          <w:lang w:val="en-US" w:eastAsia="de-DE"/>
        </w:rPr>
        <w:t xml:space="preserve"> </w:t>
      </w:r>
      <w:r w:rsidR="00F7398F">
        <w:rPr>
          <w:rFonts w:cs="Calibri"/>
          <w:lang w:val="en-US" w:eastAsia="de-DE"/>
        </w:rPr>
        <w:t>linking bereavement to health outcomes</w:t>
      </w:r>
      <w:r w:rsidR="00251325">
        <w:rPr>
          <w:rFonts w:cs="Calibri"/>
          <w:lang w:val="en-US" w:eastAsia="de-DE"/>
        </w:rPr>
        <w:t>.</w:t>
      </w:r>
    </w:p>
    <w:p w14:paraId="189B5A01" w14:textId="77777777" w:rsidR="00A16319" w:rsidRPr="00A16319" w:rsidRDefault="00A16319"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111F1748" w14:textId="77777777" w:rsidR="005B6D6D" w:rsidRPr="005B6D6D" w:rsidRDefault="00245378" w:rsidP="005B6D6D">
      <w:pPr>
        <w:pStyle w:val="Bibliography"/>
        <w:rPr>
          <w:rFonts w:cs="Arial"/>
          <w:szCs w:val="24"/>
          <w:lang w:val="en-US"/>
        </w:rPr>
      </w:pPr>
      <w:r>
        <w:rPr>
          <w:lang w:val="en-US" w:eastAsia="de-DE"/>
        </w:rPr>
        <w:fldChar w:fldCharType="begin"/>
      </w:r>
      <w:r w:rsidR="005B6D6D">
        <w:rPr>
          <w:lang w:val="en-US" w:eastAsia="de-DE"/>
        </w:rPr>
        <w:instrText xml:space="preserve"> ADDIN ZOTERO_BIBL {"uncited":[],"omitted":[],"custom":[[["http://zotero.org/groups/2241996/items/X7T4JNWU"],"Alburez-Gutierrez,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Sciences}:201907343."],[["http://zotero.org/groups/2241996/items/4B74GZ9M"],"Hendrickson, K.C. (2009). Morbidity, mortality, and parental grief: A review of the literature on the relationship between the death of a child and the subsequent health of parents. {\\i{}Palliative and Supportive Care} 7(1):109\\uc0\\u8211{}119."],[["http://zotero.org/groups/2241996/items/L6LDUNZK"],"Raker, E.J., Zacher, M., and Lowe, S.R. (2020). Lessons from Hurricane Katrina for predicting the indirect health consequences of the COVID-19 pandemic. {\\i{}Proceedings of the National Academy of Sciences}:202006706."]]} CSL_BIBLIOGRAPHY </w:instrText>
      </w:r>
      <w:r>
        <w:rPr>
          <w:lang w:val="en-US" w:eastAsia="de-DE"/>
        </w:rPr>
        <w:fldChar w:fldCharType="separate"/>
      </w:r>
      <w:r w:rsidR="005B6D6D" w:rsidRPr="005B6D6D">
        <w:rPr>
          <w:rFonts w:cs="Arial"/>
          <w:szCs w:val="24"/>
          <w:lang w:val="en-US"/>
        </w:rPr>
        <w:t xml:space="preserve">Alburez-Gutierrez, D. (2019). Blood is thicker than bloodshed: A genealogical approach to reconstruct populations after armed conflicts. </w:t>
      </w:r>
      <w:r w:rsidR="005B6D6D" w:rsidRPr="005B6D6D">
        <w:rPr>
          <w:rFonts w:cs="Arial"/>
          <w:i/>
          <w:iCs/>
          <w:szCs w:val="24"/>
          <w:lang w:val="en-US"/>
        </w:rPr>
        <w:t>Demographic Research</w:t>
      </w:r>
      <w:r w:rsidR="005B6D6D" w:rsidRPr="005B6D6D">
        <w:rPr>
          <w:rFonts w:cs="Arial"/>
          <w:szCs w:val="24"/>
          <w:lang w:val="en-US"/>
        </w:rPr>
        <w:t xml:space="preserve"> 40:627–656.</w:t>
      </w:r>
    </w:p>
    <w:p w14:paraId="70CCD5A2" w14:textId="77777777" w:rsidR="005B6D6D" w:rsidRPr="005B6D6D" w:rsidRDefault="005B6D6D" w:rsidP="005B6D6D">
      <w:pPr>
        <w:pStyle w:val="Bibliography"/>
        <w:rPr>
          <w:rFonts w:cs="Arial"/>
          <w:szCs w:val="24"/>
          <w:lang w:val="en-US"/>
        </w:rPr>
      </w:pPr>
      <w:r w:rsidRPr="005B6D6D">
        <w:rPr>
          <w:rFonts w:cs="Arial"/>
          <w:szCs w:val="24"/>
          <w:lang w:val="en-US"/>
        </w:rPr>
        <w:t xml:space="preserve">Alburez-Gutierrez, D., Kolk, M., and Zagheni, E. (2019). </w:t>
      </w:r>
      <w:r w:rsidRPr="005B6D6D">
        <w:rPr>
          <w:rFonts w:cs="Arial"/>
          <w:i/>
          <w:iCs/>
          <w:szCs w:val="24"/>
          <w:lang w:val="en-US"/>
        </w:rPr>
        <w:t>Women’s Experience of Child Death over the Life Course: A Global Demographic Perspective</w:t>
      </w:r>
      <w:r w:rsidRPr="005B6D6D">
        <w:rPr>
          <w:rFonts w:cs="Arial"/>
          <w:szCs w:val="24"/>
          <w:lang w:val="en-US"/>
        </w:rPr>
        <w:t>. SocArXiv. doi:10.31235/osf.io/s69fz.</w:t>
      </w:r>
    </w:p>
    <w:p w14:paraId="7D2C95B1" w14:textId="77777777" w:rsidR="005B6D6D" w:rsidRPr="005B6D6D" w:rsidRDefault="005B6D6D" w:rsidP="005B6D6D">
      <w:pPr>
        <w:pStyle w:val="Bibliography"/>
        <w:rPr>
          <w:rFonts w:cs="Arial"/>
          <w:szCs w:val="24"/>
          <w:lang w:val="en-US"/>
        </w:rPr>
      </w:pPr>
      <w:r w:rsidRPr="005B6D6D">
        <w:rPr>
          <w:rFonts w:cs="Arial"/>
          <w:szCs w:val="24"/>
          <w:lang w:val="en-US"/>
        </w:rPr>
        <w:t xml:space="preserve">Hendrickson, K.C. (2009). Morbidity, mortality, and parental grief: A review of the literature on the relationship between the death of a child and the subsequent health of parents. </w:t>
      </w:r>
      <w:r w:rsidRPr="005B6D6D">
        <w:rPr>
          <w:rFonts w:cs="Arial"/>
          <w:i/>
          <w:iCs/>
          <w:szCs w:val="24"/>
          <w:lang w:val="en-US"/>
        </w:rPr>
        <w:t>Palliative and Supportive Care</w:t>
      </w:r>
      <w:r w:rsidRPr="005B6D6D">
        <w:rPr>
          <w:rFonts w:cs="Arial"/>
          <w:szCs w:val="24"/>
          <w:lang w:val="en-US"/>
        </w:rPr>
        <w:t xml:space="preserve"> 7(1):109–119.</w:t>
      </w:r>
    </w:p>
    <w:p w14:paraId="3277B298" w14:textId="77777777" w:rsidR="005B6D6D" w:rsidRPr="005B6D6D" w:rsidRDefault="005B6D6D" w:rsidP="005B6D6D">
      <w:pPr>
        <w:pStyle w:val="Bibliography"/>
        <w:rPr>
          <w:rFonts w:cs="Arial"/>
          <w:szCs w:val="24"/>
          <w:lang w:val="en-US"/>
        </w:rPr>
      </w:pPr>
      <w:r w:rsidRPr="005B6D6D">
        <w:rPr>
          <w:rFonts w:cs="Arial"/>
          <w:szCs w:val="24"/>
          <w:lang w:val="en-US"/>
        </w:rPr>
        <w:t>Mason, C. and Zagheni, E. (2014). The sandwich generation: demographic determinants of global trends. Paper presented at Annual Meeting of the Population Association of America-PAA, Washington, D.C., 2014.</w:t>
      </w:r>
    </w:p>
    <w:p w14:paraId="350B3E79" w14:textId="77777777" w:rsidR="005B6D6D" w:rsidRPr="005B6D6D" w:rsidRDefault="005B6D6D" w:rsidP="005B6D6D">
      <w:pPr>
        <w:pStyle w:val="Bibliography"/>
        <w:rPr>
          <w:rFonts w:cs="Arial"/>
          <w:szCs w:val="24"/>
          <w:lang w:val="en-US"/>
        </w:rPr>
      </w:pPr>
      <w:r w:rsidRPr="005B6D6D">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5B6D6D">
        <w:rPr>
          <w:rFonts w:cs="Arial"/>
          <w:i/>
          <w:iCs/>
          <w:szCs w:val="24"/>
          <w:lang w:val="en-US"/>
        </w:rPr>
        <w:t>Proceedings of the National Academy of Sciences</w:t>
      </w:r>
      <w:r w:rsidRPr="005B6D6D">
        <w:rPr>
          <w:rFonts w:cs="Arial"/>
          <w:szCs w:val="24"/>
          <w:lang w:val="en-US"/>
        </w:rPr>
        <w:t>(Accepted for publication).</w:t>
      </w:r>
    </w:p>
    <w:p w14:paraId="0B6865DA" w14:textId="77777777" w:rsidR="005B6D6D" w:rsidRPr="005B6D6D" w:rsidRDefault="005B6D6D" w:rsidP="005B6D6D">
      <w:pPr>
        <w:pStyle w:val="Bibliography"/>
        <w:rPr>
          <w:rFonts w:cs="Arial"/>
          <w:szCs w:val="24"/>
          <w:lang w:val="en-US"/>
        </w:rPr>
      </w:pPr>
      <w:r w:rsidRPr="005B6D6D">
        <w:rPr>
          <w:rFonts w:cs="Arial"/>
          <w:szCs w:val="24"/>
          <w:lang w:val="en-US"/>
        </w:rPr>
        <w:t xml:space="preserve">Raker, E.J., Zacher, M., and Lowe, S.R. (2020). Lessons from Hurricane Katrina for predicting the indirect health consequences of the COVID-19 pandemic. </w:t>
      </w:r>
      <w:r w:rsidRPr="005B6D6D">
        <w:rPr>
          <w:rFonts w:cs="Arial"/>
          <w:i/>
          <w:iCs/>
          <w:szCs w:val="24"/>
          <w:lang w:val="en-US"/>
        </w:rPr>
        <w:t>Proceedings of the National Academy of Sciences</w:t>
      </w:r>
      <w:r w:rsidRPr="005B6D6D">
        <w:rPr>
          <w:rFonts w:cs="Arial"/>
          <w:szCs w:val="24"/>
          <w:lang w:val="en-US"/>
        </w:rPr>
        <w:t>:202006706.</w:t>
      </w:r>
    </w:p>
    <w:p w14:paraId="3F181105" w14:textId="77777777" w:rsidR="005B6D6D" w:rsidRPr="005B6D6D" w:rsidRDefault="005B6D6D" w:rsidP="005B6D6D">
      <w:pPr>
        <w:pStyle w:val="Bibliography"/>
        <w:rPr>
          <w:rFonts w:cs="Arial"/>
          <w:szCs w:val="24"/>
          <w:lang w:val="en-US"/>
        </w:rPr>
      </w:pPr>
      <w:r w:rsidRPr="005B6D6D">
        <w:rPr>
          <w:rFonts w:cs="Arial"/>
          <w:szCs w:val="24"/>
          <w:lang w:val="en-US"/>
        </w:rPr>
        <w:t xml:space="preserve">Smith-Greenaway, E. and Trinitapoli, J. (2020). Maternal cumulative prevalence measures of child mortality show heavy burden in sub-Saharan Africa. </w:t>
      </w:r>
      <w:r w:rsidRPr="005B6D6D">
        <w:rPr>
          <w:rFonts w:cs="Arial"/>
          <w:i/>
          <w:iCs/>
          <w:szCs w:val="24"/>
          <w:lang w:val="en-US"/>
        </w:rPr>
        <w:t>Proceedings of the National Academy of Sciences</w:t>
      </w:r>
      <w:r w:rsidRPr="005B6D6D">
        <w:rPr>
          <w:rFonts w:cs="Arial"/>
          <w:szCs w:val="24"/>
          <w:lang w:val="en-US"/>
        </w:rPr>
        <w:t>:201907343.</w:t>
      </w:r>
    </w:p>
    <w:p w14:paraId="47A51082" w14:textId="56850895" w:rsidR="00237B02" w:rsidRPr="00245378" w:rsidRDefault="005B6D6D" w:rsidP="007224ED">
      <w:pPr>
        <w:pStyle w:val="Bibliography"/>
        <w:rPr>
          <w:rFonts w:cs="Calibri"/>
          <w:lang w:val="en-US" w:eastAsia="de-DE"/>
        </w:rPr>
      </w:pPr>
      <w:r w:rsidRPr="005B6D6D">
        <w:rPr>
          <w:rFonts w:cs="Arial"/>
          <w:szCs w:val="24"/>
          <w:lang w:val="en-US"/>
        </w:rPr>
        <w:lastRenderedPageBreak/>
        <w:t xml:space="preserve">Verdery, A.M. and Smith-Greenaway, E. (2020). COVID-19 and Family Bereavement in the United States. </w:t>
      </w:r>
      <w:r w:rsidRPr="005B6D6D">
        <w:rPr>
          <w:rFonts w:cs="Arial"/>
          <w:i/>
          <w:iCs/>
          <w:szCs w:val="24"/>
        </w:rPr>
        <w:t>Applied Demography</w:t>
      </w:r>
      <w:r w:rsidRPr="005B6D6D">
        <w:rPr>
          <w:rFonts w:cs="Arial"/>
          <w:szCs w:val="24"/>
        </w:rPr>
        <w:t xml:space="preserve"> 32:1–2.</w:t>
      </w:r>
      <w:r w:rsidR="00245378">
        <w:rPr>
          <w:rFonts w:cs="Calibri"/>
          <w:lang w:val="en-US" w:eastAsia="de-DE"/>
        </w:rPr>
        <w:fldChar w:fldCharType="end"/>
      </w:r>
    </w:p>
    <w:sectPr w:rsidR="00237B02" w:rsidRPr="00245378" w:rsidSect="00765869">
      <w:headerReference w:type="default" r:id="rId11"/>
      <w:footerReference w:type="default" r:id="rId12"/>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0-05-21T07:41:00Z" w:initials="M">
    <w:p w14:paraId="73DA33C3" w14:textId="58A639D0" w:rsidR="002A53BB" w:rsidRPr="00ED529C" w:rsidRDefault="002A53BB">
      <w:pPr>
        <w:pStyle w:val="CommentText"/>
        <w:rPr>
          <w:lang w:val="en-US"/>
        </w:rPr>
      </w:pPr>
      <w:r>
        <w:rPr>
          <w:rStyle w:val="CommentReference"/>
        </w:rPr>
        <w:annotationRef/>
      </w:r>
      <w:r w:rsidRPr="00ED529C">
        <w:rPr>
          <w:lang w:val="en-US"/>
        </w:rPr>
        <w:t xml:space="preserve">add </w:t>
      </w:r>
      <w:proofErr w:type="spellStart"/>
      <w:r w:rsidRPr="00ED529C">
        <w:rPr>
          <w:lang w:val="en-US"/>
        </w:rPr>
        <w:t>suda</w:t>
      </w:r>
      <w:proofErr w:type="spellEnd"/>
      <w:r w:rsidRPr="00ED529C">
        <w:rPr>
          <w:lang w:val="en-US"/>
        </w:rPr>
        <w:t>?</w:t>
      </w:r>
    </w:p>
  </w:comment>
  <w:comment w:id="1" w:author="MPIDR_D\mccann" w:date="2020-05-27T14:27:00Z" w:initials="KMcC">
    <w:p w14:paraId="1C35161D" w14:textId="0B818205" w:rsidR="004B7534" w:rsidRPr="004B7534" w:rsidRDefault="004B7534">
      <w:pPr>
        <w:pStyle w:val="CommentText"/>
        <w:rPr>
          <w:lang w:val="en-GB"/>
        </w:rPr>
      </w:pPr>
      <w:r>
        <w:rPr>
          <w:rStyle w:val="CommentReference"/>
        </w:rPr>
        <w:annotationRef/>
      </w:r>
      <w:r w:rsidRPr="004B7534">
        <w:rPr>
          <w:lang w:val="en-GB"/>
        </w:rPr>
        <w:t>Rememb</w:t>
      </w:r>
      <w:r>
        <w:rPr>
          <w:lang w:val="en-GB"/>
        </w:rPr>
        <w:t>e</w:t>
      </w:r>
      <w:r w:rsidRPr="004B7534">
        <w:rPr>
          <w:lang w:val="en-GB"/>
        </w:rPr>
        <w:t>r to share the online applicat</w:t>
      </w:r>
      <w:r>
        <w:rPr>
          <w:lang w:val="en-GB"/>
        </w:rPr>
        <w:t>i</w:t>
      </w:r>
      <w:r w:rsidRPr="004B7534">
        <w:rPr>
          <w:lang w:val="en-GB"/>
        </w:rPr>
        <w:t>on with him.</w:t>
      </w:r>
    </w:p>
  </w:comment>
  <w:comment w:id="3" w:author="MPIDR_D\mccann" w:date="2020-05-27T13:57:00Z" w:initials="KMcC">
    <w:p w14:paraId="171EE718" w14:textId="0115B04C" w:rsidR="003F66DE" w:rsidRPr="003F66DE" w:rsidRDefault="003F66DE">
      <w:pPr>
        <w:pStyle w:val="CommentText"/>
        <w:rPr>
          <w:lang w:val="en-GB"/>
        </w:rPr>
      </w:pPr>
      <w:r>
        <w:rPr>
          <w:rStyle w:val="CommentReference"/>
        </w:rPr>
        <w:annotationRef/>
      </w:r>
      <w:r w:rsidRPr="003F66DE">
        <w:rPr>
          <w:lang w:val="en-GB"/>
        </w:rPr>
        <w:t xml:space="preserve">Have </w:t>
      </w:r>
      <w:r w:rsidR="00EB076C">
        <w:rPr>
          <w:lang w:val="en-GB"/>
        </w:rPr>
        <w:t>suffered and will suffer?</w:t>
      </w:r>
    </w:p>
  </w:comment>
  <w:comment w:id="4" w:author="MPIDR_D\mccann" w:date="2020-05-27T13:58:00Z" w:initials="KMcC">
    <w:p w14:paraId="381902AA" w14:textId="5D609828" w:rsidR="00EB076C" w:rsidRPr="00EB076C" w:rsidRDefault="00EB076C">
      <w:pPr>
        <w:pStyle w:val="CommentText"/>
        <w:rPr>
          <w:lang w:val="en-GB"/>
        </w:rPr>
      </w:pPr>
      <w:r>
        <w:rPr>
          <w:rStyle w:val="CommentReference"/>
        </w:rPr>
        <w:annotationRef/>
      </w:r>
      <w:r w:rsidRPr="00EB076C">
        <w:rPr>
          <w:lang w:val="en-GB"/>
        </w:rPr>
        <w:t>How?</w:t>
      </w:r>
    </w:p>
  </w:comment>
  <w:comment w:id="6" w:author="MPIDR_D\mccann" w:date="2020-05-27T14:00:00Z" w:initials="KMcC">
    <w:p w14:paraId="6666AAD1" w14:textId="20AA2462" w:rsidR="00EB076C" w:rsidRPr="00EB076C" w:rsidRDefault="00EB076C">
      <w:pPr>
        <w:pStyle w:val="CommentText"/>
        <w:rPr>
          <w:lang w:val="en-GB"/>
        </w:rPr>
      </w:pPr>
      <w:r>
        <w:rPr>
          <w:rStyle w:val="CommentReference"/>
        </w:rPr>
        <w:annotationRef/>
      </w:r>
      <w:r w:rsidRPr="00EB076C">
        <w:rPr>
          <w:lang w:val="en-GB"/>
        </w:rPr>
        <w:t>Once you have identified this group –</w:t>
      </w:r>
      <w:r>
        <w:rPr>
          <w:lang w:val="en-GB"/>
        </w:rPr>
        <w:t xml:space="preserve"> </w:t>
      </w:r>
      <w:r w:rsidRPr="00EB076C">
        <w:rPr>
          <w:lang w:val="en-GB"/>
        </w:rPr>
        <w:t>what will you plan to then?</w:t>
      </w:r>
      <w:r>
        <w:rPr>
          <w:lang w:val="en-GB"/>
        </w:rPr>
        <w:t xml:space="preserve"> Is </w:t>
      </w:r>
      <w:proofErr w:type="spellStart"/>
      <w:r>
        <w:rPr>
          <w:lang w:val="en-GB"/>
        </w:rPr>
        <w:t>obj</w:t>
      </w:r>
      <w:proofErr w:type="spellEnd"/>
      <w:r>
        <w:rPr>
          <w:lang w:val="en-GB"/>
        </w:rPr>
        <w:t xml:space="preserve"> 3 following on from </w:t>
      </w:r>
      <w:proofErr w:type="spellStart"/>
      <w:r>
        <w:rPr>
          <w:lang w:val="en-GB"/>
        </w:rPr>
        <w:t>obj</w:t>
      </w:r>
      <w:proofErr w:type="spellEnd"/>
      <w:r>
        <w:rPr>
          <w:lang w:val="en-GB"/>
        </w:rPr>
        <w:t xml:space="preserve"> 2 (rather than standing on its own?)</w:t>
      </w:r>
    </w:p>
  </w:comment>
  <w:comment w:id="9" w:author="MPIDR_D\mccann" w:date="2020-05-27T14:07:00Z" w:initials="KMcC">
    <w:p w14:paraId="6A6C016E" w14:textId="3F2EB9CC" w:rsidR="00AB0CC4" w:rsidRPr="00AB0CC4" w:rsidRDefault="00AB0CC4">
      <w:pPr>
        <w:pStyle w:val="CommentText"/>
        <w:rPr>
          <w:lang w:val="en-GB"/>
        </w:rPr>
      </w:pPr>
      <w:r>
        <w:rPr>
          <w:rStyle w:val="CommentReference"/>
        </w:rPr>
        <w:annotationRef/>
      </w:r>
      <w:r w:rsidRPr="00AB0CC4">
        <w:rPr>
          <w:lang w:val="en-GB"/>
        </w:rPr>
        <w:t>So is</w:t>
      </w:r>
      <w:r>
        <w:rPr>
          <w:lang w:val="en-GB"/>
        </w:rPr>
        <w:t xml:space="preserve"> </w:t>
      </w:r>
      <w:r w:rsidRPr="00AB0CC4">
        <w:rPr>
          <w:lang w:val="en-GB"/>
        </w:rPr>
        <w:t xml:space="preserve">the innovative aspect that no one has done this before? </w:t>
      </w:r>
      <w:r>
        <w:rPr>
          <w:lang w:val="en-GB"/>
        </w:rPr>
        <w:t>I guess, overall, my question would be why would we need to know the figures for family bereavement (perhaps esp. now, as so many agencies don’t even seem to get the figures about infection and death right)</w:t>
      </w:r>
      <w:r w:rsidR="00EF4F89">
        <w:rPr>
          <w:lang w:val="en-GB"/>
        </w:rPr>
        <w:t xml:space="preserve">, i.e. what could knowing this contribute to our current situation? </w:t>
      </w:r>
    </w:p>
  </w:comment>
  <w:comment w:id="10" w:author="MPIDR_D\mccann" w:date="2020-05-27T14:09:00Z" w:initials="KMcC">
    <w:p w14:paraId="7E9A951B" w14:textId="77229792" w:rsidR="00EF4F89" w:rsidRPr="00EF4F89" w:rsidRDefault="00EF4F89">
      <w:pPr>
        <w:pStyle w:val="CommentText"/>
        <w:rPr>
          <w:lang w:val="en-GB"/>
        </w:rPr>
      </w:pPr>
      <w:r>
        <w:rPr>
          <w:rStyle w:val="CommentReference"/>
        </w:rPr>
        <w:annotationRef/>
      </w:r>
      <w:r w:rsidRPr="00EF4F89">
        <w:rPr>
          <w:lang w:val="en-GB"/>
        </w:rPr>
        <w:t xml:space="preserve">In connection to my prior comment, perhaps the overall framework is indirect effects, and one particularly important one is family bereavement. </w:t>
      </w:r>
      <w:r>
        <w:rPr>
          <w:lang w:val="en-GB"/>
        </w:rPr>
        <w:t>Maybe move this up a bit or rephrase the sentence I commented on above: no attention has been given to the indirect effects of the current pandemic, and specifically the issue of family bereavement has not received any attention.</w:t>
      </w:r>
    </w:p>
  </w:comment>
  <w:comment w:id="11" w:author="MPIDR_D\mccann" w:date="2020-05-27T14:12:00Z" w:initials="KMcC">
    <w:p w14:paraId="051DA47E" w14:textId="04F15C54" w:rsidR="00EF4F89" w:rsidRPr="00EF4F89" w:rsidRDefault="00EF4F89">
      <w:pPr>
        <w:pStyle w:val="CommentText"/>
        <w:rPr>
          <w:lang w:val="en-GB"/>
        </w:rPr>
      </w:pPr>
      <w:r>
        <w:rPr>
          <w:rStyle w:val="CommentReference"/>
        </w:rPr>
        <w:annotationRef/>
      </w:r>
      <w:r w:rsidRPr="00EF4F89">
        <w:rPr>
          <w:lang w:val="en-GB"/>
        </w:rPr>
        <w:t xml:space="preserve">You use </w:t>
      </w:r>
      <w:proofErr w:type="spellStart"/>
      <w:r w:rsidRPr="00EF4F89">
        <w:rPr>
          <w:lang w:val="en-GB"/>
        </w:rPr>
        <w:t>microsimulations</w:t>
      </w:r>
      <w:proofErr w:type="spellEnd"/>
      <w:r w:rsidRPr="00EF4F89">
        <w:rPr>
          <w:lang w:val="en-GB"/>
        </w:rPr>
        <w:t xml:space="preserve"> to adapt </w:t>
      </w:r>
      <w:proofErr w:type="spellStart"/>
      <w:r w:rsidRPr="00EF4F89">
        <w:rPr>
          <w:lang w:val="en-GB"/>
        </w:rPr>
        <w:t>microsimulations</w:t>
      </w:r>
      <w:proofErr w:type="spellEnd"/>
      <w:r w:rsidRPr="00EF4F89">
        <w:rPr>
          <w:lang w:val="en-GB"/>
        </w:rPr>
        <w:t xml:space="preserve">? </w:t>
      </w:r>
      <w:r>
        <w:rPr>
          <w:lang w:val="en-GB"/>
        </w:rPr>
        <w:t>;)</w:t>
      </w:r>
    </w:p>
  </w:comment>
  <w:comment w:id="16" w:author="MPIDR_D\mccann" w:date="2020-05-27T14:14:00Z" w:initials="KMcC">
    <w:p w14:paraId="2472622C" w14:textId="26631D7F" w:rsidR="00EF4F89" w:rsidRPr="00EF4F89" w:rsidRDefault="00EF4F89">
      <w:pPr>
        <w:pStyle w:val="CommentText"/>
        <w:rPr>
          <w:lang w:val="en-GB"/>
        </w:rPr>
      </w:pPr>
      <w:r>
        <w:rPr>
          <w:rStyle w:val="CommentReference"/>
        </w:rPr>
        <w:annotationRef/>
      </w:r>
      <w:r w:rsidRPr="00EF4F89">
        <w:rPr>
          <w:lang w:val="en-GB"/>
        </w:rPr>
        <w:t xml:space="preserve">I would not assume that they will actually check that site. </w:t>
      </w:r>
      <w:r>
        <w:rPr>
          <w:lang w:val="en-GB"/>
        </w:rPr>
        <w:t>It might be safer to list those countries here (just list the country codes).</w:t>
      </w:r>
    </w:p>
  </w:comment>
  <w:comment w:id="18" w:author="MPIDR_D\mccann" w:date="2020-05-27T14:15:00Z" w:initials="KMcC">
    <w:p w14:paraId="436F521A" w14:textId="0CD758CB" w:rsidR="00EF4F89" w:rsidRPr="00EF4F89" w:rsidRDefault="00EF4F89">
      <w:pPr>
        <w:pStyle w:val="CommentText"/>
        <w:rPr>
          <w:lang w:val="en-GB"/>
        </w:rPr>
      </w:pPr>
      <w:r>
        <w:rPr>
          <w:rStyle w:val="CommentReference"/>
        </w:rPr>
        <w:annotationRef/>
      </w:r>
      <w:r>
        <w:rPr>
          <w:lang w:val="en-GB"/>
        </w:rPr>
        <w:t>Is this necessary?</w:t>
      </w:r>
    </w:p>
  </w:comment>
  <w:comment w:id="20" w:author="MPIDR_D\mccann" w:date="2020-05-27T14:17:00Z" w:initials="KMcC">
    <w:p w14:paraId="3C76289B" w14:textId="220EE257" w:rsidR="00EF4F89" w:rsidRPr="00EF4F89" w:rsidRDefault="00EF4F89">
      <w:pPr>
        <w:pStyle w:val="CommentText"/>
        <w:rPr>
          <w:lang w:val="en-GB"/>
        </w:rPr>
      </w:pPr>
      <w:r>
        <w:rPr>
          <w:rStyle w:val="CommentReference"/>
        </w:rPr>
        <w:annotationRef/>
      </w:r>
      <w:r w:rsidRPr="00EF4F89">
        <w:rPr>
          <w:lang w:val="en-GB"/>
        </w:rPr>
        <w:t>Rephrase perhaps: 2.3 extr</w:t>
      </w:r>
      <w:r>
        <w:rPr>
          <w:lang w:val="en-GB"/>
        </w:rPr>
        <w:t>a deaths that ego will experienc</w:t>
      </w:r>
      <w:r w:rsidRPr="00EF4F89">
        <w:rPr>
          <w:lang w:val="en-GB"/>
        </w:rPr>
        <w:t>e due to</w:t>
      </w:r>
      <w:r>
        <w:rPr>
          <w:lang w:val="en-GB"/>
        </w:rPr>
        <w:t xml:space="preserve"> </w:t>
      </w:r>
      <w:r w:rsidRPr="00EF4F89">
        <w:rPr>
          <w:lang w:val="en-GB"/>
        </w:rPr>
        <w:t xml:space="preserve">the </w:t>
      </w:r>
      <w:proofErr w:type="spellStart"/>
      <w:r w:rsidRPr="00EF4F89">
        <w:rPr>
          <w:lang w:val="en-GB"/>
        </w:rPr>
        <w:t>covid</w:t>
      </w:r>
      <w:proofErr w:type="spellEnd"/>
      <w:r w:rsidRPr="00EF4F89">
        <w:rPr>
          <w:lang w:val="en-GB"/>
        </w:rPr>
        <w:t xml:space="preserve"> pandemic?</w:t>
      </w:r>
    </w:p>
  </w:comment>
  <w:comment w:id="22" w:author="MPIDR_D\mccann" w:date="2020-05-27T14:27:00Z" w:initials="KMcC">
    <w:p w14:paraId="29F63E96" w14:textId="3599099F" w:rsidR="004B7534" w:rsidRPr="004B7534" w:rsidRDefault="004B7534">
      <w:pPr>
        <w:pStyle w:val="CommentText"/>
        <w:rPr>
          <w:lang w:val="en-GB"/>
        </w:rPr>
      </w:pPr>
      <w:r>
        <w:rPr>
          <w:rStyle w:val="CommentReference"/>
        </w:rPr>
        <w:annotationRef/>
      </w:r>
      <w:r w:rsidRPr="004B7534">
        <w:rPr>
          <w:lang w:val="en-GB"/>
        </w:rPr>
        <w:t>Tricky. What if the dat</w:t>
      </w:r>
      <w:r w:rsidR="00757C6E">
        <w:rPr>
          <w:lang w:val="en-GB"/>
        </w:rPr>
        <w:t>a</w:t>
      </w:r>
      <w:r w:rsidRPr="004B7534">
        <w:rPr>
          <w:lang w:val="en-GB"/>
        </w:rPr>
        <w:t xml:space="preserve"> does not become available in time?</w:t>
      </w:r>
    </w:p>
  </w:comment>
  <w:comment w:id="28" w:author="MPIDR_D\mccann" w:date="2020-05-27T14:20:00Z" w:initials="KMcC">
    <w:p w14:paraId="4466417E" w14:textId="7C40B337" w:rsidR="004B7534" w:rsidRPr="004B7534" w:rsidRDefault="004B7534">
      <w:pPr>
        <w:pStyle w:val="CommentText"/>
        <w:rPr>
          <w:lang w:val="en-GB"/>
        </w:rPr>
      </w:pPr>
      <w:r>
        <w:rPr>
          <w:rStyle w:val="CommentReference"/>
        </w:rPr>
        <w:annotationRef/>
      </w:r>
      <w:r w:rsidRPr="004B7534">
        <w:rPr>
          <w:lang w:val="en-GB"/>
        </w:rPr>
        <w:t xml:space="preserve">I think you can leave it. </w:t>
      </w:r>
      <w:r>
        <w:rPr>
          <w:lang w:val="en-GB"/>
        </w:rPr>
        <w:t>They may not look at it though but it is not essential to get your point</w:t>
      </w:r>
    </w:p>
  </w:comment>
  <w:comment w:id="27" w:author="MPIDR_D\alburezgutierrez" w:date="2020-05-26T08:11:00Z" w:initials="M">
    <w:p w14:paraId="2682E461" w14:textId="59CCFD8A" w:rsidR="00857523" w:rsidRPr="00A33D28" w:rsidRDefault="00857523">
      <w:pPr>
        <w:pStyle w:val="CommentText"/>
        <w:rPr>
          <w:lang w:val="en-US"/>
        </w:rPr>
      </w:pPr>
      <w:r>
        <w:rPr>
          <w:rStyle w:val="CommentReference"/>
        </w:rPr>
        <w:annotationRef/>
      </w:r>
      <w:r w:rsidRPr="00A33D28">
        <w:rPr>
          <w:lang w:val="en-US"/>
        </w:rPr>
        <w:t>Kathrin, do you think this is helpful or I could get rid o</w:t>
      </w:r>
      <w:r w:rsidR="00262E22" w:rsidRPr="00A33D28">
        <w:rPr>
          <w:lang w:val="en-US"/>
        </w:rPr>
        <w:t>f</w:t>
      </w:r>
      <w:r w:rsidRPr="00A33D28">
        <w:rPr>
          <w:lang w:val="en-US"/>
        </w:rPr>
        <w:t xml:space="preserve"> it?</w:t>
      </w:r>
    </w:p>
  </w:comment>
  <w:comment w:id="33" w:author="MPIDR_D\alburezgutierrez" w:date="2020-05-21T07:33:00Z" w:initials="M">
    <w:p w14:paraId="35AFB0D5" w14:textId="4947703C" w:rsidR="000D1097" w:rsidRPr="00BF73DB" w:rsidRDefault="000D1097">
      <w:pPr>
        <w:pStyle w:val="CommentText"/>
        <w:rPr>
          <w:lang w:val="en-US"/>
        </w:rPr>
      </w:pPr>
      <w:r>
        <w:rPr>
          <w:rStyle w:val="CommentReference"/>
        </w:rPr>
        <w:annotationRef/>
      </w:r>
      <w:r w:rsidRPr="00BF73DB">
        <w:rPr>
          <w:lang w:val="en-US"/>
        </w:rPr>
        <w:t>Kathrin, could you please let me know what you think of this new section?</w:t>
      </w:r>
    </w:p>
  </w:comment>
  <w:comment w:id="34" w:author="MPIDR_D\mccann" w:date="2020-05-27T14:26:00Z" w:initials="KMcC">
    <w:p w14:paraId="59C5B281" w14:textId="32193CB4" w:rsidR="004B7534" w:rsidRPr="004B7534" w:rsidRDefault="004B7534">
      <w:pPr>
        <w:pStyle w:val="CommentText"/>
        <w:rPr>
          <w:lang w:val="en-GB"/>
        </w:rPr>
      </w:pPr>
      <w:r>
        <w:rPr>
          <w:rStyle w:val="CommentReference"/>
        </w:rPr>
        <w:annotationRef/>
      </w:r>
      <w:r w:rsidRPr="004B7534">
        <w:rPr>
          <w:lang w:val="en-GB"/>
        </w:rPr>
        <w:t>This is fine.</w:t>
      </w:r>
    </w:p>
  </w:comment>
  <w:comment w:id="35" w:author="MPIDR_D\mccann" w:date="2020-05-27T14:26:00Z" w:initials="KMcC">
    <w:p w14:paraId="0D3A8BE7" w14:textId="102CA7FC" w:rsidR="004B7534" w:rsidRPr="004B7534" w:rsidRDefault="004B7534">
      <w:pPr>
        <w:pStyle w:val="CommentText"/>
        <w:rPr>
          <w:lang w:val="en-GB"/>
        </w:rPr>
      </w:pPr>
      <w:r>
        <w:rPr>
          <w:rStyle w:val="CommentReference"/>
        </w:rPr>
        <w:annotationRef/>
      </w:r>
      <w:r w:rsidRPr="004B7534">
        <w:rPr>
          <w:lang w:val="en-GB"/>
        </w:rPr>
        <w:t>That introduc</w:t>
      </w:r>
      <w:r>
        <w:rPr>
          <w:lang w:val="en-GB"/>
        </w:rPr>
        <w:t>es</w:t>
      </w:r>
      <w:r w:rsidRPr="004B7534">
        <w:rPr>
          <w:lang w:val="en-GB"/>
        </w:rPr>
        <w:t xml:space="preserve"> the possibility of him saying not o being your RA. </w:t>
      </w:r>
      <w:r>
        <w:rPr>
          <w:lang w:val="en-GB"/>
        </w:rPr>
        <w:t xml:space="preserve">If he </w:t>
      </w:r>
      <w:proofErr w:type="spellStart"/>
      <w:r>
        <w:rPr>
          <w:lang w:val="en-GB"/>
        </w:rPr>
        <w:t>ahs</w:t>
      </w:r>
      <w:proofErr w:type="spellEnd"/>
      <w:r>
        <w:rPr>
          <w:lang w:val="en-GB"/>
        </w:rPr>
        <w:t xml:space="preserve"> already agreed, just say IW will lead the formal…</w:t>
      </w:r>
    </w:p>
  </w:comment>
  <w:comment w:id="38" w:author="MPIDR_D\alburezgutierrez" w:date="2020-05-25T14:10:00Z" w:initials="M">
    <w:p w14:paraId="20C45DE6" w14:textId="6A9EF9A0" w:rsidR="00513659" w:rsidRPr="00513659" w:rsidRDefault="00513659">
      <w:pPr>
        <w:pStyle w:val="CommentText"/>
        <w:rPr>
          <w:lang w:val="en-US"/>
        </w:rPr>
      </w:pPr>
      <w:r>
        <w:rPr>
          <w:rStyle w:val="CommentReference"/>
        </w:rPr>
        <w:annotationRef/>
      </w:r>
      <w:r w:rsidRPr="00513659">
        <w:rPr>
          <w:lang w:val="en-US"/>
        </w:rPr>
        <w:t xml:space="preserve">Clarify with Emilio: the grant’s rates are lower than the MPIDR’s rates for PhDs – can the institute </w:t>
      </w:r>
      <w:r>
        <w:rPr>
          <w:lang w:val="en-US"/>
        </w:rPr>
        <w:t>cover the difference for one PhD student?</w:t>
      </w:r>
    </w:p>
  </w:comment>
  <w:comment w:id="37" w:author="MPIDR_D\mccann" w:date="2020-05-27T14:31:00Z" w:initials="KMcC">
    <w:p w14:paraId="1D5279B6" w14:textId="77777777" w:rsidR="00757C6E" w:rsidRDefault="00757C6E">
      <w:pPr>
        <w:pStyle w:val="CommentText"/>
        <w:rPr>
          <w:lang w:val="en-GB"/>
        </w:rPr>
      </w:pPr>
      <w:r>
        <w:rPr>
          <w:rStyle w:val="CommentReference"/>
        </w:rPr>
        <w:annotationRef/>
      </w:r>
      <w:r w:rsidRPr="00757C6E">
        <w:rPr>
          <w:lang w:val="en-GB"/>
        </w:rPr>
        <w:t xml:space="preserve">Actually, the VW rates are higher because they assume a 65% contract whereas the MPG does 50% contracts. </w:t>
      </w:r>
      <w:r>
        <w:rPr>
          <w:lang w:val="en-GB"/>
        </w:rPr>
        <w:t>So we would get more money.</w:t>
      </w:r>
    </w:p>
    <w:p w14:paraId="2D252932" w14:textId="32E7CD54" w:rsidR="00757C6E" w:rsidRPr="00757C6E" w:rsidRDefault="00757C6E">
      <w:pPr>
        <w:pStyle w:val="CommentText"/>
        <w:rPr>
          <w:lang w:val="en-GB"/>
        </w:rPr>
      </w:pPr>
      <w:r>
        <w:rPr>
          <w:lang w:val="en-GB"/>
        </w:rPr>
        <w:t xml:space="preserve">It is actually the RAs that are more expensive at the MPG than the VW (who only stipulate an hourly contract equalling c. 50% of time) – do you know how much time Ivan can spent on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6B6F9" w14:textId="77777777" w:rsidR="00B7673A" w:rsidRDefault="00B7673A" w:rsidP="004A3469">
      <w:pPr>
        <w:spacing w:after="0" w:line="240" w:lineRule="auto"/>
      </w:pPr>
      <w:r>
        <w:separator/>
      </w:r>
    </w:p>
  </w:endnote>
  <w:endnote w:type="continuationSeparator" w:id="0">
    <w:p w14:paraId="0AC65D57" w14:textId="77777777" w:rsidR="00B7673A" w:rsidRDefault="00B7673A"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757C6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0E7E7" w14:textId="77777777" w:rsidR="00B7673A" w:rsidRDefault="00B7673A" w:rsidP="004A3469">
      <w:pPr>
        <w:spacing w:after="0" w:line="240" w:lineRule="auto"/>
      </w:pPr>
      <w:r>
        <w:separator/>
      </w:r>
    </w:p>
  </w:footnote>
  <w:footnote w:type="continuationSeparator" w:id="0">
    <w:p w14:paraId="6F33157B" w14:textId="77777777" w:rsidR="00B7673A" w:rsidRDefault="00B7673A" w:rsidP="004A3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GB" w:eastAsia="en-GB"/>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47BB"/>
    <w:rsid w:val="00021E1D"/>
    <w:rsid w:val="00022C74"/>
    <w:rsid w:val="0002361D"/>
    <w:rsid w:val="00024BAE"/>
    <w:rsid w:val="00025137"/>
    <w:rsid w:val="00030260"/>
    <w:rsid w:val="00030E7D"/>
    <w:rsid w:val="00031C35"/>
    <w:rsid w:val="00035800"/>
    <w:rsid w:val="000413AC"/>
    <w:rsid w:val="00052734"/>
    <w:rsid w:val="0005297C"/>
    <w:rsid w:val="000552F2"/>
    <w:rsid w:val="00056530"/>
    <w:rsid w:val="00056F64"/>
    <w:rsid w:val="00060351"/>
    <w:rsid w:val="00061106"/>
    <w:rsid w:val="000678F3"/>
    <w:rsid w:val="0007053B"/>
    <w:rsid w:val="00070928"/>
    <w:rsid w:val="00073F51"/>
    <w:rsid w:val="00077E8A"/>
    <w:rsid w:val="00080E7E"/>
    <w:rsid w:val="00082E2D"/>
    <w:rsid w:val="00083D48"/>
    <w:rsid w:val="00084997"/>
    <w:rsid w:val="00090ECF"/>
    <w:rsid w:val="000914B4"/>
    <w:rsid w:val="00092A1A"/>
    <w:rsid w:val="0009436C"/>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102BD"/>
    <w:rsid w:val="0011481D"/>
    <w:rsid w:val="00114DB9"/>
    <w:rsid w:val="00121B59"/>
    <w:rsid w:val="001227D7"/>
    <w:rsid w:val="00132E20"/>
    <w:rsid w:val="00132E6C"/>
    <w:rsid w:val="00133B24"/>
    <w:rsid w:val="0013511B"/>
    <w:rsid w:val="001359B4"/>
    <w:rsid w:val="001447C7"/>
    <w:rsid w:val="00145CA0"/>
    <w:rsid w:val="001502A6"/>
    <w:rsid w:val="00156A92"/>
    <w:rsid w:val="0015723C"/>
    <w:rsid w:val="00160CEF"/>
    <w:rsid w:val="00161849"/>
    <w:rsid w:val="00163975"/>
    <w:rsid w:val="0016410F"/>
    <w:rsid w:val="00165BF4"/>
    <w:rsid w:val="00170DE8"/>
    <w:rsid w:val="001711AB"/>
    <w:rsid w:val="001754DF"/>
    <w:rsid w:val="00175C6E"/>
    <w:rsid w:val="0018124C"/>
    <w:rsid w:val="00191512"/>
    <w:rsid w:val="00196F34"/>
    <w:rsid w:val="001A22BD"/>
    <w:rsid w:val="001A3141"/>
    <w:rsid w:val="001A519F"/>
    <w:rsid w:val="001B2B19"/>
    <w:rsid w:val="001B46B1"/>
    <w:rsid w:val="001B4D70"/>
    <w:rsid w:val="001B6491"/>
    <w:rsid w:val="001B684D"/>
    <w:rsid w:val="001B7A8C"/>
    <w:rsid w:val="001C019F"/>
    <w:rsid w:val="001C168F"/>
    <w:rsid w:val="001C20BD"/>
    <w:rsid w:val="001C4628"/>
    <w:rsid w:val="001C562D"/>
    <w:rsid w:val="001C6706"/>
    <w:rsid w:val="001C6A68"/>
    <w:rsid w:val="001E4AA5"/>
    <w:rsid w:val="001E6742"/>
    <w:rsid w:val="001F1312"/>
    <w:rsid w:val="001F163A"/>
    <w:rsid w:val="001F5FA0"/>
    <w:rsid w:val="00210E43"/>
    <w:rsid w:val="002145E3"/>
    <w:rsid w:val="00217773"/>
    <w:rsid w:val="00223F23"/>
    <w:rsid w:val="002251AE"/>
    <w:rsid w:val="00230E11"/>
    <w:rsid w:val="00232A08"/>
    <w:rsid w:val="002339FB"/>
    <w:rsid w:val="002361E5"/>
    <w:rsid w:val="0023642A"/>
    <w:rsid w:val="00237B02"/>
    <w:rsid w:val="002413A3"/>
    <w:rsid w:val="0024507B"/>
    <w:rsid w:val="00245378"/>
    <w:rsid w:val="00246658"/>
    <w:rsid w:val="00251325"/>
    <w:rsid w:val="00253BFF"/>
    <w:rsid w:val="00255641"/>
    <w:rsid w:val="002603B9"/>
    <w:rsid w:val="002603D9"/>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53BB"/>
    <w:rsid w:val="002A5626"/>
    <w:rsid w:val="002B12FC"/>
    <w:rsid w:val="002B3716"/>
    <w:rsid w:val="002C331B"/>
    <w:rsid w:val="002C5D81"/>
    <w:rsid w:val="002C69F3"/>
    <w:rsid w:val="002D4C87"/>
    <w:rsid w:val="002D5917"/>
    <w:rsid w:val="002D5DFF"/>
    <w:rsid w:val="002D66C5"/>
    <w:rsid w:val="002D73D8"/>
    <w:rsid w:val="002D754C"/>
    <w:rsid w:val="002E4212"/>
    <w:rsid w:val="002E54A9"/>
    <w:rsid w:val="002E56B8"/>
    <w:rsid w:val="002E6293"/>
    <w:rsid w:val="002F4345"/>
    <w:rsid w:val="002F4620"/>
    <w:rsid w:val="002F7DAF"/>
    <w:rsid w:val="0030010D"/>
    <w:rsid w:val="0030449F"/>
    <w:rsid w:val="00312537"/>
    <w:rsid w:val="00314176"/>
    <w:rsid w:val="0031623A"/>
    <w:rsid w:val="00317235"/>
    <w:rsid w:val="00322500"/>
    <w:rsid w:val="0032365D"/>
    <w:rsid w:val="0032465D"/>
    <w:rsid w:val="00327378"/>
    <w:rsid w:val="00333C4B"/>
    <w:rsid w:val="0033754C"/>
    <w:rsid w:val="00341B41"/>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616C"/>
    <w:rsid w:val="0039320B"/>
    <w:rsid w:val="00397158"/>
    <w:rsid w:val="003A178E"/>
    <w:rsid w:val="003A17D0"/>
    <w:rsid w:val="003A4441"/>
    <w:rsid w:val="003A46E5"/>
    <w:rsid w:val="003A6838"/>
    <w:rsid w:val="003A6DCD"/>
    <w:rsid w:val="003B1179"/>
    <w:rsid w:val="003B1E36"/>
    <w:rsid w:val="003B4278"/>
    <w:rsid w:val="003B4DB6"/>
    <w:rsid w:val="003B747F"/>
    <w:rsid w:val="003C2494"/>
    <w:rsid w:val="003C2BAC"/>
    <w:rsid w:val="003C66A1"/>
    <w:rsid w:val="003D39D9"/>
    <w:rsid w:val="003D535F"/>
    <w:rsid w:val="003E2E38"/>
    <w:rsid w:val="003E5BDF"/>
    <w:rsid w:val="003E6198"/>
    <w:rsid w:val="003F0E3F"/>
    <w:rsid w:val="003F20E8"/>
    <w:rsid w:val="003F2A92"/>
    <w:rsid w:val="003F3311"/>
    <w:rsid w:val="003F66DE"/>
    <w:rsid w:val="00404EA5"/>
    <w:rsid w:val="00406A64"/>
    <w:rsid w:val="00413278"/>
    <w:rsid w:val="004136E7"/>
    <w:rsid w:val="00416643"/>
    <w:rsid w:val="004174A4"/>
    <w:rsid w:val="00421665"/>
    <w:rsid w:val="00421EE9"/>
    <w:rsid w:val="0042536E"/>
    <w:rsid w:val="00430420"/>
    <w:rsid w:val="00430DBC"/>
    <w:rsid w:val="00431978"/>
    <w:rsid w:val="004326DC"/>
    <w:rsid w:val="00433A51"/>
    <w:rsid w:val="00435C81"/>
    <w:rsid w:val="00440137"/>
    <w:rsid w:val="00443887"/>
    <w:rsid w:val="00445275"/>
    <w:rsid w:val="00445C0F"/>
    <w:rsid w:val="00445D9A"/>
    <w:rsid w:val="00450CE7"/>
    <w:rsid w:val="00453679"/>
    <w:rsid w:val="00454FA5"/>
    <w:rsid w:val="00466267"/>
    <w:rsid w:val="00467699"/>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5671"/>
    <w:rsid w:val="004B48E4"/>
    <w:rsid w:val="004B4F0F"/>
    <w:rsid w:val="004B71E8"/>
    <w:rsid w:val="004B7534"/>
    <w:rsid w:val="004C096C"/>
    <w:rsid w:val="004C14E7"/>
    <w:rsid w:val="004C2210"/>
    <w:rsid w:val="004C3ACD"/>
    <w:rsid w:val="004C717F"/>
    <w:rsid w:val="004D02BB"/>
    <w:rsid w:val="004D2DF4"/>
    <w:rsid w:val="004D64B9"/>
    <w:rsid w:val="004D6BE4"/>
    <w:rsid w:val="004F2B85"/>
    <w:rsid w:val="004F6C16"/>
    <w:rsid w:val="004F738E"/>
    <w:rsid w:val="004F78C9"/>
    <w:rsid w:val="0050317B"/>
    <w:rsid w:val="0050345D"/>
    <w:rsid w:val="00503C00"/>
    <w:rsid w:val="00504BF8"/>
    <w:rsid w:val="005079DE"/>
    <w:rsid w:val="00507F90"/>
    <w:rsid w:val="005113E0"/>
    <w:rsid w:val="005117C5"/>
    <w:rsid w:val="00513659"/>
    <w:rsid w:val="00525B94"/>
    <w:rsid w:val="005303DF"/>
    <w:rsid w:val="005325D5"/>
    <w:rsid w:val="00532CCF"/>
    <w:rsid w:val="00533656"/>
    <w:rsid w:val="00534A6E"/>
    <w:rsid w:val="005350BB"/>
    <w:rsid w:val="00536359"/>
    <w:rsid w:val="005434ED"/>
    <w:rsid w:val="00546895"/>
    <w:rsid w:val="00546A52"/>
    <w:rsid w:val="00552CEF"/>
    <w:rsid w:val="0055435D"/>
    <w:rsid w:val="00557A88"/>
    <w:rsid w:val="00560361"/>
    <w:rsid w:val="005655F9"/>
    <w:rsid w:val="00566AD9"/>
    <w:rsid w:val="00567B00"/>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B6D6D"/>
    <w:rsid w:val="005D3627"/>
    <w:rsid w:val="005D48F3"/>
    <w:rsid w:val="005D584D"/>
    <w:rsid w:val="005E240C"/>
    <w:rsid w:val="005E352B"/>
    <w:rsid w:val="005E4C9F"/>
    <w:rsid w:val="005E672F"/>
    <w:rsid w:val="005F2618"/>
    <w:rsid w:val="005F68EB"/>
    <w:rsid w:val="0060275A"/>
    <w:rsid w:val="006035CC"/>
    <w:rsid w:val="0060392C"/>
    <w:rsid w:val="00603A8A"/>
    <w:rsid w:val="006074F2"/>
    <w:rsid w:val="00611224"/>
    <w:rsid w:val="00611C2F"/>
    <w:rsid w:val="00617A69"/>
    <w:rsid w:val="00621F6A"/>
    <w:rsid w:val="00630051"/>
    <w:rsid w:val="0063182D"/>
    <w:rsid w:val="00635F57"/>
    <w:rsid w:val="0063729F"/>
    <w:rsid w:val="006379DC"/>
    <w:rsid w:val="006408D8"/>
    <w:rsid w:val="00641127"/>
    <w:rsid w:val="00645DCA"/>
    <w:rsid w:val="00647444"/>
    <w:rsid w:val="0065096E"/>
    <w:rsid w:val="00650E76"/>
    <w:rsid w:val="0065253A"/>
    <w:rsid w:val="00653628"/>
    <w:rsid w:val="0066422D"/>
    <w:rsid w:val="006705A1"/>
    <w:rsid w:val="00671CA7"/>
    <w:rsid w:val="00672EF2"/>
    <w:rsid w:val="006823D3"/>
    <w:rsid w:val="00683A20"/>
    <w:rsid w:val="00683A83"/>
    <w:rsid w:val="006853E2"/>
    <w:rsid w:val="006924A6"/>
    <w:rsid w:val="00693FA2"/>
    <w:rsid w:val="00694000"/>
    <w:rsid w:val="006A084D"/>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E0E3A"/>
    <w:rsid w:val="006E3319"/>
    <w:rsid w:val="006E36F2"/>
    <w:rsid w:val="006F1328"/>
    <w:rsid w:val="006F252E"/>
    <w:rsid w:val="006F3267"/>
    <w:rsid w:val="006F7552"/>
    <w:rsid w:val="006F778E"/>
    <w:rsid w:val="00703F0E"/>
    <w:rsid w:val="00707293"/>
    <w:rsid w:val="00710B5A"/>
    <w:rsid w:val="00712AEF"/>
    <w:rsid w:val="00713B28"/>
    <w:rsid w:val="0071625D"/>
    <w:rsid w:val="00716610"/>
    <w:rsid w:val="00716AB4"/>
    <w:rsid w:val="0072061A"/>
    <w:rsid w:val="007206E5"/>
    <w:rsid w:val="00720F05"/>
    <w:rsid w:val="007224ED"/>
    <w:rsid w:val="00724033"/>
    <w:rsid w:val="007247EC"/>
    <w:rsid w:val="00727625"/>
    <w:rsid w:val="00727C84"/>
    <w:rsid w:val="00732804"/>
    <w:rsid w:val="00742495"/>
    <w:rsid w:val="00742A75"/>
    <w:rsid w:val="0074380D"/>
    <w:rsid w:val="007529F4"/>
    <w:rsid w:val="00754806"/>
    <w:rsid w:val="00755074"/>
    <w:rsid w:val="00757C6E"/>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939E5"/>
    <w:rsid w:val="007950E6"/>
    <w:rsid w:val="0079684A"/>
    <w:rsid w:val="0079771A"/>
    <w:rsid w:val="00797B31"/>
    <w:rsid w:val="007A2C6A"/>
    <w:rsid w:val="007A3C9A"/>
    <w:rsid w:val="007A41D9"/>
    <w:rsid w:val="007A66F1"/>
    <w:rsid w:val="007B2863"/>
    <w:rsid w:val="007B29F4"/>
    <w:rsid w:val="007C1D0D"/>
    <w:rsid w:val="007C2040"/>
    <w:rsid w:val="007C2B6E"/>
    <w:rsid w:val="007C3F88"/>
    <w:rsid w:val="007C7A4A"/>
    <w:rsid w:val="007D15F8"/>
    <w:rsid w:val="007D589C"/>
    <w:rsid w:val="007D76C5"/>
    <w:rsid w:val="007E7B50"/>
    <w:rsid w:val="007F25EF"/>
    <w:rsid w:val="007F50CD"/>
    <w:rsid w:val="007F7990"/>
    <w:rsid w:val="008022E2"/>
    <w:rsid w:val="00803A4F"/>
    <w:rsid w:val="008109D7"/>
    <w:rsid w:val="008119DD"/>
    <w:rsid w:val="0081400D"/>
    <w:rsid w:val="00820E23"/>
    <w:rsid w:val="00821C88"/>
    <w:rsid w:val="0082538E"/>
    <w:rsid w:val="00830BC2"/>
    <w:rsid w:val="00833CD5"/>
    <w:rsid w:val="00834FA9"/>
    <w:rsid w:val="00840A1D"/>
    <w:rsid w:val="00840D00"/>
    <w:rsid w:val="0084135D"/>
    <w:rsid w:val="00841C26"/>
    <w:rsid w:val="008430EB"/>
    <w:rsid w:val="008504A4"/>
    <w:rsid w:val="00850A3D"/>
    <w:rsid w:val="00854B56"/>
    <w:rsid w:val="00857445"/>
    <w:rsid w:val="00857523"/>
    <w:rsid w:val="00857A80"/>
    <w:rsid w:val="0086285B"/>
    <w:rsid w:val="00862FBD"/>
    <w:rsid w:val="008633D1"/>
    <w:rsid w:val="0086454B"/>
    <w:rsid w:val="008645E5"/>
    <w:rsid w:val="00867797"/>
    <w:rsid w:val="00870BC9"/>
    <w:rsid w:val="00870E71"/>
    <w:rsid w:val="00876B94"/>
    <w:rsid w:val="0088260A"/>
    <w:rsid w:val="00885137"/>
    <w:rsid w:val="008875F3"/>
    <w:rsid w:val="0089012E"/>
    <w:rsid w:val="0089038B"/>
    <w:rsid w:val="00890AE5"/>
    <w:rsid w:val="008915CC"/>
    <w:rsid w:val="008A11A1"/>
    <w:rsid w:val="008A435C"/>
    <w:rsid w:val="008A5534"/>
    <w:rsid w:val="008A6C96"/>
    <w:rsid w:val="008B43E9"/>
    <w:rsid w:val="008C25A1"/>
    <w:rsid w:val="008C3088"/>
    <w:rsid w:val="008C6B4C"/>
    <w:rsid w:val="008D0740"/>
    <w:rsid w:val="008D2703"/>
    <w:rsid w:val="008F375B"/>
    <w:rsid w:val="008F4302"/>
    <w:rsid w:val="009024EF"/>
    <w:rsid w:val="00903736"/>
    <w:rsid w:val="00904298"/>
    <w:rsid w:val="00906ED6"/>
    <w:rsid w:val="00911D89"/>
    <w:rsid w:val="009144E6"/>
    <w:rsid w:val="00914AB7"/>
    <w:rsid w:val="0093126F"/>
    <w:rsid w:val="00932C16"/>
    <w:rsid w:val="00933D13"/>
    <w:rsid w:val="00933ED7"/>
    <w:rsid w:val="009416A0"/>
    <w:rsid w:val="009453FB"/>
    <w:rsid w:val="00946875"/>
    <w:rsid w:val="00951A40"/>
    <w:rsid w:val="00953D10"/>
    <w:rsid w:val="00954B19"/>
    <w:rsid w:val="00961D7C"/>
    <w:rsid w:val="00964479"/>
    <w:rsid w:val="009674E5"/>
    <w:rsid w:val="009702AF"/>
    <w:rsid w:val="00971EDA"/>
    <w:rsid w:val="009731A0"/>
    <w:rsid w:val="00974656"/>
    <w:rsid w:val="00974FF2"/>
    <w:rsid w:val="00975BA0"/>
    <w:rsid w:val="009770BC"/>
    <w:rsid w:val="009779F6"/>
    <w:rsid w:val="00977E27"/>
    <w:rsid w:val="00981E82"/>
    <w:rsid w:val="00981FA4"/>
    <w:rsid w:val="00984673"/>
    <w:rsid w:val="00984A01"/>
    <w:rsid w:val="00986265"/>
    <w:rsid w:val="00993F25"/>
    <w:rsid w:val="00994966"/>
    <w:rsid w:val="00995840"/>
    <w:rsid w:val="00997A68"/>
    <w:rsid w:val="009A2CE0"/>
    <w:rsid w:val="009A451F"/>
    <w:rsid w:val="009B32E9"/>
    <w:rsid w:val="009B5AB1"/>
    <w:rsid w:val="009B712B"/>
    <w:rsid w:val="009C043C"/>
    <w:rsid w:val="009C334E"/>
    <w:rsid w:val="009C38CB"/>
    <w:rsid w:val="009C4159"/>
    <w:rsid w:val="009C7C84"/>
    <w:rsid w:val="009D13E4"/>
    <w:rsid w:val="009D1B08"/>
    <w:rsid w:val="009D58A4"/>
    <w:rsid w:val="009D673D"/>
    <w:rsid w:val="009E0445"/>
    <w:rsid w:val="009E2E66"/>
    <w:rsid w:val="009E6F0F"/>
    <w:rsid w:val="009F1A65"/>
    <w:rsid w:val="009F3CF9"/>
    <w:rsid w:val="009F4B96"/>
    <w:rsid w:val="00A008B1"/>
    <w:rsid w:val="00A10089"/>
    <w:rsid w:val="00A14761"/>
    <w:rsid w:val="00A1484A"/>
    <w:rsid w:val="00A14FB5"/>
    <w:rsid w:val="00A16319"/>
    <w:rsid w:val="00A25D1C"/>
    <w:rsid w:val="00A27EB2"/>
    <w:rsid w:val="00A32920"/>
    <w:rsid w:val="00A33D28"/>
    <w:rsid w:val="00A344BA"/>
    <w:rsid w:val="00A55E3F"/>
    <w:rsid w:val="00A56AF1"/>
    <w:rsid w:val="00A56C8F"/>
    <w:rsid w:val="00A6469C"/>
    <w:rsid w:val="00A6717A"/>
    <w:rsid w:val="00A716A1"/>
    <w:rsid w:val="00A75156"/>
    <w:rsid w:val="00A755C7"/>
    <w:rsid w:val="00A77A29"/>
    <w:rsid w:val="00A84751"/>
    <w:rsid w:val="00A85128"/>
    <w:rsid w:val="00A85A8C"/>
    <w:rsid w:val="00A92412"/>
    <w:rsid w:val="00A95F39"/>
    <w:rsid w:val="00A96C08"/>
    <w:rsid w:val="00AA0B6E"/>
    <w:rsid w:val="00AA1006"/>
    <w:rsid w:val="00AA22E6"/>
    <w:rsid w:val="00AA2CDD"/>
    <w:rsid w:val="00AA4E5D"/>
    <w:rsid w:val="00AA5282"/>
    <w:rsid w:val="00AB0CC4"/>
    <w:rsid w:val="00AB224E"/>
    <w:rsid w:val="00AC219E"/>
    <w:rsid w:val="00AC423D"/>
    <w:rsid w:val="00AC4764"/>
    <w:rsid w:val="00AC5079"/>
    <w:rsid w:val="00AD2067"/>
    <w:rsid w:val="00AD36E6"/>
    <w:rsid w:val="00AF602D"/>
    <w:rsid w:val="00B03958"/>
    <w:rsid w:val="00B0489B"/>
    <w:rsid w:val="00B06609"/>
    <w:rsid w:val="00B106A8"/>
    <w:rsid w:val="00B111CE"/>
    <w:rsid w:val="00B259CB"/>
    <w:rsid w:val="00B25C12"/>
    <w:rsid w:val="00B317CA"/>
    <w:rsid w:val="00B32A75"/>
    <w:rsid w:val="00B32B76"/>
    <w:rsid w:val="00B363ED"/>
    <w:rsid w:val="00B40051"/>
    <w:rsid w:val="00B413B8"/>
    <w:rsid w:val="00B4658B"/>
    <w:rsid w:val="00B51DB2"/>
    <w:rsid w:val="00B56254"/>
    <w:rsid w:val="00B574B1"/>
    <w:rsid w:val="00B600C9"/>
    <w:rsid w:val="00B602C2"/>
    <w:rsid w:val="00B61EF8"/>
    <w:rsid w:val="00B62FC8"/>
    <w:rsid w:val="00B643EA"/>
    <w:rsid w:val="00B70068"/>
    <w:rsid w:val="00B76584"/>
    <w:rsid w:val="00B7673A"/>
    <w:rsid w:val="00B80BFF"/>
    <w:rsid w:val="00B82D0F"/>
    <w:rsid w:val="00B84268"/>
    <w:rsid w:val="00B9026A"/>
    <w:rsid w:val="00B94DBF"/>
    <w:rsid w:val="00B95A5D"/>
    <w:rsid w:val="00B96263"/>
    <w:rsid w:val="00BA07A2"/>
    <w:rsid w:val="00BA24AA"/>
    <w:rsid w:val="00BA5DC7"/>
    <w:rsid w:val="00BB4237"/>
    <w:rsid w:val="00BB56DC"/>
    <w:rsid w:val="00BB7A2F"/>
    <w:rsid w:val="00BC2BA3"/>
    <w:rsid w:val="00BC3248"/>
    <w:rsid w:val="00BC4BB5"/>
    <w:rsid w:val="00BC5E10"/>
    <w:rsid w:val="00BC6D67"/>
    <w:rsid w:val="00BD1FA5"/>
    <w:rsid w:val="00BD5A18"/>
    <w:rsid w:val="00BD68A3"/>
    <w:rsid w:val="00BE1FE5"/>
    <w:rsid w:val="00BE21C2"/>
    <w:rsid w:val="00BE3B75"/>
    <w:rsid w:val="00BE48FD"/>
    <w:rsid w:val="00BF2584"/>
    <w:rsid w:val="00BF467E"/>
    <w:rsid w:val="00BF54BC"/>
    <w:rsid w:val="00BF73A9"/>
    <w:rsid w:val="00BF73DB"/>
    <w:rsid w:val="00C00951"/>
    <w:rsid w:val="00C04F9C"/>
    <w:rsid w:val="00C21462"/>
    <w:rsid w:val="00C22C47"/>
    <w:rsid w:val="00C25B06"/>
    <w:rsid w:val="00C25DC5"/>
    <w:rsid w:val="00C31996"/>
    <w:rsid w:val="00C40980"/>
    <w:rsid w:val="00C41C94"/>
    <w:rsid w:val="00C41D68"/>
    <w:rsid w:val="00C44116"/>
    <w:rsid w:val="00C45747"/>
    <w:rsid w:val="00C51B3D"/>
    <w:rsid w:val="00C5262D"/>
    <w:rsid w:val="00C5264B"/>
    <w:rsid w:val="00C55342"/>
    <w:rsid w:val="00C5664C"/>
    <w:rsid w:val="00C56ABF"/>
    <w:rsid w:val="00C57959"/>
    <w:rsid w:val="00C57F0C"/>
    <w:rsid w:val="00C70100"/>
    <w:rsid w:val="00C70243"/>
    <w:rsid w:val="00C702D3"/>
    <w:rsid w:val="00C71476"/>
    <w:rsid w:val="00C73029"/>
    <w:rsid w:val="00C73AE7"/>
    <w:rsid w:val="00C7516E"/>
    <w:rsid w:val="00C76921"/>
    <w:rsid w:val="00C76B37"/>
    <w:rsid w:val="00C76EB4"/>
    <w:rsid w:val="00C8120F"/>
    <w:rsid w:val="00C8283D"/>
    <w:rsid w:val="00C847F7"/>
    <w:rsid w:val="00C85C73"/>
    <w:rsid w:val="00C87397"/>
    <w:rsid w:val="00C903CE"/>
    <w:rsid w:val="00C95B9F"/>
    <w:rsid w:val="00CA02E0"/>
    <w:rsid w:val="00CA230B"/>
    <w:rsid w:val="00CA323C"/>
    <w:rsid w:val="00CA34F3"/>
    <w:rsid w:val="00CA3E53"/>
    <w:rsid w:val="00CA5297"/>
    <w:rsid w:val="00CB1547"/>
    <w:rsid w:val="00CB2952"/>
    <w:rsid w:val="00CB3ECF"/>
    <w:rsid w:val="00CB62E2"/>
    <w:rsid w:val="00CB7084"/>
    <w:rsid w:val="00CC00A7"/>
    <w:rsid w:val="00CC0B97"/>
    <w:rsid w:val="00CC0C36"/>
    <w:rsid w:val="00CC2062"/>
    <w:rsid w:val="00CC24EE"/>
    <w:rsid w:val="00CC25E8"/>
    <w:rsid w:val="00CC41C8"/>
    <w:rsid w:val="00CD5F39"/>
    <w:rsid w:val="00CE0AA6"/>
    <w:rsid w:val="00CE0C4F"/>
    <w:rsid w:val="00CE0FF7"/>
    <w:rsid w:val="00CF6A68"/>
    <w:rsid w:val="00D12828"/>
    <w:rsid w:val="00D21B2B"/>
    <w:rsid w:val="00D22988"/>
    <w:rsid w:val="00D22B28"/>
    <w:rsid w:val="00D2462F"/>
    <w:rsid w:val="00D27FB4"/>
    <w:rsid w:val="00D316CC"/>
    <w:rsid w:val="00D3195C"/>
    <w:rsid w:val="00D33548"/>
    <w:rsid w:val="00D36A92"/>
    <w:rsid w:val="00D40388"/>
    <w:rsid w:val="00D411C0"/>
    <w:rsid w:val="00D45151"/>
    <w:rsid w:val="00D4689E"/>
    <w:rsid w:val="00D55BC7"/>
    <w:rsid w:val="00D55DBC"/>
    <w:rsid w:val="00D5606C"/>
    <w:rsid w:val="00D6061B"/>
    <w:rsid w:val="00D613FB"/>
    <w:rsid w:val="00D64EBD"/>
    <w:rsid w:val="00D66E63"/>
    <w:rsid w:val="00D7298D"/>
    <w:rsid w:val="00D75819"/>
    <w:rsid w:val="00D76765"/>
    <w:rsid w:val="00D84F8D"/>
    <w:rsid w:val="00D91048"/>
    <w:rsid w:val="00DA1B7C"/>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AD2"/>
    <w:rsid w:val="00E10243"/>
    <w:rsid w:val="00E15163"/>
    <w:rsid w:val="00E16CF5"/>
    <w:rsid w:val="00E21387"/>
    <w:rsid w:val="00E2797A"/>
    <w:rsid w:val="00E3016F"/>
    <w:rsid w:val="00E31011"/>
    <w:rsid w:val="00E34F34"/>
    <w:rsid w:val="00E35956"/>
    <w:rsid w:val="00E3724C"/>
    <w:rsid w:val="00E40D00"/>
    <w:rsid w:val="00E42A5C"/>
    <w:rsid w:val="00E46462"/>
    <w:rsid w:val="00E464EC"/>
    <w:rsid w:val="00E6066C"/>
    <w:rsid w:val="00E60ADA"/>
    <w:rsid w:val="00E6202E"/>
    <w:rsid w:val="00E633A7"/>
    <w:rsid w:val="00E70703"/>
    <w:rsid w:val="00E74810"/>
    <w:rsid w:val="00E7767F"/>
    <w:rsid w:val="00E832F4"/>
    <w:rsid w:val="00E9398D"/>
    <w:rsid w:val="00E94B8C"/>
    <w:rsid w:val="00E94C9F"/>
    <w:rsid w:val="00E966BE"/>
    <w:rsid w:val="00EA1734"/>
    <w:rsid w:val="00EA3899"/>
    <w:rsid w:val="00EB0496"/>
    <w:rsid w:val="00EB076C"/>
    <w:rsid w:val="00EB3E1A"/>
    <w:rsid w:val="00EB7C8A"/>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EF4F89"/>
    <w:rsid w:val="00F02C41"/>
    <w:rsid w:val="00F04C93"/>
    <w:rsid w:val="00F04EEC"/>
    <w:rsid w:val="00F10A48"/>
    <w:rsid w:val="00F1121D"/>
    <w:rsid w:val="00F20D79"/>
    <w:rsid w:val="00F20E4A"/>
    <w:rsid w:val="00F21E35"/>
    <w:rsid w:val="00F22182"/>
    <w:rsid w:val="00F4027C"/>
    <w:rsid w:val="00F41CB8"/>
    <w:rsid w:val="00F42E80"/>
    <w:rsid w:val="00F43091"/>
    <w:rsid w:val="00F431ED"/>
    <w:rsid w:val="00F43373"/>
    <w:rsid w:val="00F444B2"/>
    <w:rsid w:val="00F44A0C"/>
    <w:rsid w:val="00F45345"/>
    <w:rsid w:val="00F45CF5"/>
    <w:rsid w:val="00F51DAF"/>
    <w:rsid w:val="00F67CC5"/>
    <w:rsid w:val="00F707A6"/>
    <w:rsid w:val="00F72362"/>
    <w:rsid w:val="00F7398F"/>
    <w:rsid w:val="00F773A2"/>
    <w:rsid w:val="00F80B79"/>
    <w:rsid w:val="00F829DE"/>
    <w:rsid w:val="00F83178"/>
    <w:rsid w:val="00F834C7"/>
    <w:rsid w:val="00F86505"/>
    <w:rsid w:val="00F874CE"/>
    <w:rsid w:val="00F9405B"/>
    <w:rsid w:val="00F94FB6"/>
    <w:rsid w:val="00FA1338"/>
    <w:rsid w:val="00FA1B60"/>
    <w:rsid w:val="00FA2E65"/>
    <w:rsid w:val="00FA3949"/>
    <w:rsid w:val="00FA5CD3"/>
    <w:rsid w:val="00FA7A59"/>
    <w:rsid w:val="00FB10D3"/>
    <w:rsid w:val="00FB2EFB"/>
    <w:rsid w:val="00FB59B2"/>
    <w:rsid w:val="00FB6D30"/>
    <w:rsid w:val="00FC20EA"/>
    <w:rsid w:val="00FC6300"/>
    <w:rsid w:val="00FC77B8"/>
    <w:rsid w:val="00FD0D74"/>
    <w:rsid w:val="00FD2A85"/>
    <w:rsid w:val="00FD30FD"/>
    <w:rsid w:val="00FD796E"/>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DC8B2-E4DD-41CE-9608-B9B58036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1852</Words>
  <Characters>29905</Characters>
  <Application>Microsoft Office Word</Application>
  <DocSecurity>0</DocSecurity>
  <Lines>249</Lines>
  <Paragraphs>63</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MPIDR_D\mccann</cp:lastModifiedBy>
  <cp:revision>4</cp:revision>
  <cp:lastPrinted>2018-03-16T09:11:00Z</cp:lastPrinted>
  <dcterms:created xsi:type="dcterms:W3CDTF">2020-05-27T11:53:00Z</dcterms:created>
  <dcterms:modified xsi:type="dcterms:W3CDTF">2020-05-27T12:32:00Z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id="ixO46eYf"/&gt;&lt;style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